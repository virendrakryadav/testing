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E47" w:rsidRPr="000C0639" w:rsidRDefault="00276200" w:rsidP="004F5A00">
      <w:pPr>
        <w:pStyle w:val="Title"/>
      </w:pPr>
      <w:r>
        <w:t>Compan</w:t>
      </w:r>
      <w:r w:rsidR="000C0639">
        <w:t>y Registration Process – Draft 2</w:t>
      </w:r>
    </w:p>
    <w:p w:rsidR="00CA6A67" w:rsidRPr="00D778CB" w:rsidRDefault="00D03739" w:rsidP="00CA6A67">
      <w:pPr>
        <w:shd w:val="clear" w:color="auto" w:fill="FFFFFF"/>
        <w:rPr>
          <w:rFonts w:ascii="Calibri" w:hAnsi="Calibri" w:cs="Calibri"/>
          <w:b/>
          <w:sz w:val="36"/>
          <w:szCs w:val="30"/>
        </w:rPr>
      </w:pPr>
      <w:r>
        <w:rPr>
          <w:rFonts w:ascii="Calibri" w:hAnsi="Calibri" w:cs="Calibri"/>
          <w:b/>
          <w:sz w:val="36"/>
          <w:szCs w:val="30"/>
        </w:rPr>
        <w:t xml:space="preserve">Help us get to know you; pick the one that sounds the most like you. </w:t>
      </w:r>
    </w:p>
    <w:p w:rsidR="00CA6A67" w:rsidRPr="004F5A00" w:rsidRDefault="00CA6A67" w:rsidP="00EA1E47">
      <w:pPr>
        <w:shd w:val="clear" w:color="auto" w:fill="FFFFFF"/>
        <w:rPr>
          <w:rFonts w:ascii="Calibri" w:hAnsi="Calibri" w:cs="Calibri"/>
          <w:sz w:val="28"/>
          <w:szCs w:val="30"/>
        </w:rPr>
      </w:pPr>
    </w:p>
    <w:p w:rsidR="000C0639" w:rsidRPr="004F5A00" w:rsidRDefault="000C0639" w:rsidP="000C0639">
      <w:pPr>
        <w:pStyle w:val="ListParagraph"/>
        <w:numPr>
          <w:ilvl w:val="0"/>
          <w:numId w:val="8"/>
        </w:numPr>
        <w:shd w:val="clear" w:color="auto" w:fill="FFFFFF"/>
        <w:rPr>
          <w:rFonts w:ascii="Calibri" w:hAnsi="Calibri" w:cs="Calibri"/>
          <w:sz w:val="28"/>
          <w:szCs w:val="30"/>
        </w:rPr>
      </w:pPr>
      <w:r w:rsidRPr="004F5A00">
        <w:rPr>
          <w:rFonts w:ascii="Calibri" w:hAnsi="Calibri" w:cs="Calibri"/>
          <w:sz w:val="28"/>
          <w:szCs w:val="30"/>
        </w:rPr>
        <w:t xml:space="preserve">I’m a </w:t>
      </w:r>
      <w:commentRangeStart w:id="0"/>
      <w:r w:rsidRPr="004F5A00">
        <w:rPr>
          <w:rFonts w:ascii="Calibri" w:hAnsi="Calibri" w:cs="Calibri"/>
          <w:sz w:val="28"/>
          <w:szCs w:val="30"/>
        </w:rPr>
        <w:t>Tasker</w:t>
      </w:r>
      <w:commentRangeEnd w:id="0"/>
      <w:r w:rsidR="00737556">
        <w:rPr>
          <w:rStyle w:val="CommentReference"/>
        </w:rPr>
        <w:commentReference w:id="0"/>
      </w:r>
      <w:r w:rsidRPr="004F5A00">
        <w:rPr>
          <w:rFonts w:ascii="Calibri" w:hAnsi="Calibri" w:cs="Calibri"/>
          <w:sz w:val="28"/>
          <w:szCs w:val="30"/>
        </w:rPr>
        <w:t xml:space="preserve">. </w:t>
      </w:r>
    </w:p>
    <w:p w:rsidR="00CA6A67" w:rsidRPr="004F5A00" w:rsidRDefault="00CA6A67" w:rsidP="00EA1E47">
      <w:pPr>
        <w:shd w:val="clear" w:color="auto" w:fill="FFFFFF"/>
        <w:rPr>
          <w:rFonts w:ascii="Calibri" w:hAnsi="Calibri" w:cs="Calibri"/>
          <w:sz w:val="28"/>
          <w:szCs w:val="30"/>
        </w:rPr>
      </w:pPr>
    </w:p>
    <w:p w:rsidR="00CA6A67" w:rsidRPr="004F5A00" w:rsidRDefault="000C0639" w:rsidP="00CA6A67">
      <w:pPr>
        <w:pStyle w:val="ListParagraph"/>
        <w:numPr>
          <w:ilvl w:val="0"/>
          <w:numId w:val="8"/>
        </w:numPr>
        <w:shd w:val="clear" w:color="auto" w:fill="FFFFFF"/>
        <w:rPr>
          <w:rFonts w:ascii="Calibri" w:hAnsi="Calibri" w:cs="Calibri"/>
          <w:sz w:val="28"/>
          <w:szCs w:val="30"/>
        </w:rPr>
      </w:pPr>
      <w:r w:rsidRPr="004F5A00">
        <w:rPr>
          <w:rFonts w:ascii="Calibri" w:hAnsi="Calibri" w:cs="Calibri"/>
          <w:sz w:val="28"/>
          <w:szCs w:val="30"/>
        </w:rPr>
        <w:t>I’m a</w:t>
      </w:r>
      <w:r w:rsidR="00CA6A67" w:rsidRPr="004F5A00">
        <w:rPr>
          <w:rFonts w:ascii="Calibri" w:hAnsi="Calibri" w:cs="Calibri"/>
          <w:sz w:val="28"/>
          <w:szCs w:val="30"/>
        </w:rPr>
        <w:t xml:space="preserve"> </w:t>
      </w:r>
      <w:commentRangeStart w:id="1"/>
      <w:r w:rsidR="00CA6A67" w:rsidRPr="004F5A00">
        <w:rPr>
          <w:rFonts w:ascii="Calibri" w:hAnsi="Calibri" w:cs="Calibri"/>
          <w:sz w:val="28"/>
          <w:szCs w:val="30"/>
        </w:rPr>
        <w:t>P</w:t>
      </w:r>
      <w:r w:rsidRPr="004F5A00">
        <w:rPr>
          <w:rFonts w:ascii="Calibri" w:hAnsi="Calibri" w:cs="Calibri"/>
          <w:sz w:val="28"/>
          <w:szCs w:val="30"/>
        </w:rPr>
        <w:t>oster</w:t>
      </w:r>
      <w:commentRangeEnd w:id="1"/>
      <w:r w:rsidR="00737556">
        <w:rPr>
          <w:rStyle w:val="CommentReference"/>
        </w:rPr>
        <w:commentReference w:id="1"/>
      </w:r>
      <w:r w:rsidRPr="004F5A00">
        <w:rPr>
          <w:rFonts w:ascii="Calibri" w:hAnsi="Calibri" w:cs="Calibri"/>
          <w:sz w:val="28"/>
          <w:szCs w:val="30"/>
        </w:rPr>
        <w:t>.</w:t>
      </w:r>
      <w:r w:rsidR="00CA6A67" w:rsidRPr="004F5A00">
        <w:rPr>
          <w:rFonts w:ascii="Calibri" w:hAnsi="Calibri" w:cs="Calibri"/>
          <w:sz w:val="28"/>
          <w:szCs w:val="30"/>
        </w:rPr>
        <w:t xml:space="preserve"> </w:t>
      </w:r>
    </w:p>
    <w:p w:rsidR="00CA6A67" w:rsidRPr="004F5A00" w:rsidRDefault="00CA6A67" w:rsidP="00EA1E47">
      <w:pPr>
        <w:shd w:val="clear" w:color="auto" w:fill="FFFFFF"/>
        <w:rPr>
          <w:rFonts w:ascii="Calibri" w:hAnsi="Calibri" w:cs="Calibri"/>
          <w:sz w:val="28"/>
          <w:szCs w:val="30"/>
        </w:rPr>
      </w:pPr>
    </w:p>
    <w:p w:rsidR="00CA6A67" w:rsidRPr="004F5A00" w:rsidRDefault="000C0639" w:rsidP="00CA6A67">
      <w:pPr>
        <w:pStyle w:val="ListParagraph"/>
        <w:numPr>
          <w:ilvl w:val="0"/>
          <w:numId w:val="8"/>
        </w:numPr>
        <w:shd w:val="clear" w:color="auto" w:fill="FFFFFF"/>
        <w:rPr>
          <w:rFonts w:ascii="Calibri" w:hAnsi="Calibri" w:cs="Calibri"/>
          <w:sz w:val="28"/>
          <w:szCs w:val="30"/>
        </w:rPr>
      </w:pPr>
      <w:r w:rsidRPr="004F5A00">
        <w:rPr>
          <w:rFonts w:ascii="Calibri" w:hAnsi="Calibri" w:cs="Calibri"/>
          <w:sz w:val="28"/>
          <w:szCs w:val="30"/>
        </w:rPr>
        <w:t>I’m</w:t>
      </w:r>
      <w:r w:rsidR="00CA6A67" w:rsidRPr="004F5A00">
        <w:rPr>
          <w:rFonts w:ascii="Calibri" w:hAnsi="Calibri" w:cs="Calibri"/>
          <w:sz w:val="28"/>
          <w:szCs w:val="30"/>
        </w:rPr>
        <w:t xml:space="preserve"> a </w:t>
      </w:r>
      <w:commentRangeStart w:id="2"/>
      <w:r w:rsidR="00CA6A67" w:rsidRPr="004F5A00">
        <w:rPr>
          <w:rFonts w:ascii="Calibri" w:hAnsi="Calibri" w:cs="Calibri"/>
          <w:sz w:val="28"/>
          <w:szCs w:val="30"/>
        </w:rPr>
        <w:t>C</w:t>
      </w:r>
      <w:r w:rsidRPr="004F5A00">
        <w:rPr>
          <w:rFonts w:ascii="Calibri" w:hAnsi="Calibri" w:cs="Calibri"/>
          <w:sz w:val="28"/>
          <w:szCs w:val="30"/>
        </w:rPr>
        <w:t>ompany</w:t>
      </w:r>
      <w:commentRangeEnd w:id="2"/>
      <w:r w:rsidR="00737556">
        <w:rPr>
          <w:rStyle w:val="CommentReference"/>
        </w:rPr>
        <w:commentReference w:id="2"/>
      </w:r>
      <w:r w:rsidRPr="004F5A00">
        <w:rPr>
          <w:rFonts w:ascii="Calibri" w:hAnsi="Calibri" w:cs="Calibri"/>
          <w:sz w:val="28"/>
          <w:szCs w:val="30"/>
        </w:rPr>
        <w:t>.</w:t>
      </w:r>
    </w:p>
    <w:p w:rsidR="00CA6A67" w:rsidRPr="00CA6A67" w:rsidRDefault="00CA6A67" w:rsidP="00CA6A67">
      <w:pPr>
        <w:shd w:val="clear" w:color="auto" w:fill="FFFFFF"/>
        <w:rPr>
          <w:rFonts w:ascii="Calibri" w:hAnsi="Calibri" w:cs="Calibri"/>
          <w:sz w:val="30"/>
          <w:szCs w:val="30"/>
        </w:rPr>
      </w:pPr>
    </w:p>
    <w:p w:rsidR="00CA6A67" w:rsidRPr="004F5A00" w:rsidRDefault="00CA6A67" w:rsidP="00CA6A67">
      <w:pPr>
        <w:shd w:val="clear" w:color="auto" w:fill="FFFFFF"/>
        <w:rPr>
          <w:rFonts w:ascii="Calibri" w:hAnsi="Calibri" w:cs="Calibri"/>
          <w:sz w:val="28"/>
          <w:szCs w:val="30"/>
        </w:rPr>
      </w:pPr>
      <w:r w:rsidRPr="004F5A00">
        <w:rPr>
          <w:rFonts w:ascii="Calibri" w:hAnsi="Calibri" w:cs="Calibri"/>
          <w:sz w:val="28"/>
          <w:szCs w:val="30"/>
        </w:rPr>
        <w:t>***</w:t>
      </w:r>
      <w:r w:rsidR="000C0639" w:rsidRPr="004F5A00">
        <w:rPr>
          <w:rFonts w:ascii="Calibri" w:hAnsi="Calibri" w:cs="Calibri"/>
          <w:sz w:val="28"/>
          <w:szCs w:val="30"/>
        </w:rPr>
        <w:t>Not sure</w:t>
      </w:r>
      <w:r w:rsidRPr="004F5A00">
        <w:rPr>
          <w:rFonts w:ascii="Calibri" w:hAnsi="Calibri" w:cs="Calibri"/>
          <w:sz w:val="28"/>
          <w:szCs w:val="30"/>
        </w:rPr>
        <w:t xml:space="preserve">? </w:t>
      </w:r>
      <w:r w:rsidR="000C0639" w:rsidRPr="004F5A00">
        <w:rPr>
          <w:rFonts w:ascii="Calibri" w:hAnsi="Calibri" w:cs="Calibri"/>
          <w:sz w:val="28"/>
          <w:szCs w:val="30"/>
        </w:rPr>
        <w:t>We’ll help ya out. C</w:t>
      </w:r>
      <w:r w:rsidRPr="004F5A00">
        <w:rPr>
          <w:rFonts w:ascii="Calibri" w:hAnsi="Calibri" w:cs="Calibri"/>
          <w:sz w:val="28"/>
          <w:szCs w:val="30"/>
        </w:rPr>
        <w:t xml:space="preserve">lick here. </w:t>
      </w:r>
    </w:p>
    <w:p w:rsidR="00D03739" w:rsidRDefault="00D03739" w:rsidP="00D03739">
      <w:pPr>
        <w:pBdr>
          <w:bottom w:val="single" w:sz="12" w:space="1" w:color="auto"/>
        </w:pBdr>
        <w:shd w:val="clear" w:color="auto" w:fill="FFFFFF"/>
        <w:rPr>
          <w:rFonts w:ascii="Calibri" w:hAnsi="Calibri" w:cs="Calibri"/>
          <w:szCs w:val="30"/>
        </w:rPr>
      </w:pPr>
    </w:p>
    <w:p w:rsidR="000D3802" w:rsidRDefault="000D3802" w:rsidP="00D03739">
      <w:pPr>
        <w:pBdr>
          <w:bottom w:val="single" w:sz="12" w:space="1" w:color="auto"/>
        </w:pBdr>
        <w:shd w:val="clear" w:color="auto" w:fill="FFFFFF"/>
        <w:rPr>
          <w:rFonts w:ascii="Calibri" w:hAnsi="Calibri" w:cs="Calibri"/>
          <w:szCs w:val="30"/>
        </w:rPr>
      </w:pPr>
    </w:p>
    <w:p w:rsidR="000D3802" w:rsidRDefault="000D3802" w:rsidP="00D03739">
      <w:pPr>
        <w:pBdr>
          <w:bottom w:val="single" w:sz="12" w:space="1" w:color="auto"/>
        </w:pBdr>
        <w:shd w:val="clear" w:color="auto" w:fill="FFFFFF"/>
        <w:rPr>
          <w:rFonts w:ascii="Calibri" w:hAnsi="Calibri" w:cs="Calibri"/>
          <w:szCs w:val="30"/>
        </w:rPr>
      </w:pPr>
    </w:p>
    <w:p w:rsidR="00D03739" w:rsidRPr="00D03739" w:rsidRDefault="00D03739" w:rsidP="00D03739">
      <w:pPr>
        <w:pBdr>
          <w:bottom w:val="single" w:sz="12" w:space="1" w:color="auto"/>
        </w:pBdr>
        <w:shd w:val="clear" w:color="auto" w:fill="FFFFFF"/>
        <w:rPr>
          <w:rFonts w:ascii="Calibri" w:hAnsi="Calibri" w:cs="Calibri"/>
          <w:szCs w:val="30"/>
        </w:rPr>
      </w:pPr>
    </w:p>
    <w:p w:rsidR="000C0639" w:rsidRDefault="000C0639" w:rsidP="00EA1E47">
      <w:pPr>
        <w:shd w:val="clear" w:color="auto" w:fill="FFFFFF"/>
        <w:rPr>
          <w:rFonts w:ascii="Calibri" w:hAnsi="Calibri" w:cs="Calibri"/>
          <w:sz w:val="28"/>
          <w:szCs w:val="28"/>
          <w:highlight w:val="yellow"/>
          <w:u w:val="single"/>
        </w:rPr>
      </w:pPr>
    </w:p>
    <w:p w:rsidR="000D3802" w:rsidRDefault="000D3802" w:rsidP="000D3802">
      <w:pPr>
        <w:rPr>
          <w:rFonts w:ascii="Calibri" w:hAnsi="Calibri" w:cs="Calibri"/>
          <w:szCs w:val="30"/>
          <w:highlight w:val="yellow"/>
        </w:rPr>
      </w:pPr>
    </w:p>
    <w:p w:rsidR="000D3802" w:rsidRDefault="000D3802" w:rsidP="000D3802">
      <w:pPr>
        <w:rPr>
          <w:rFonts w:ascii="Calibri" w:hAnsi="Calibri" w:cs="Calibri"/>
          <w:szCs w:val="30"/>
          <w:highlight w:val="yellow"/>
        </w:rPr>
      </w:pPr>
    </w:p>
    <w:p w:rsidR="00D778CB" w:rsidRPr="000D3802" w:rsidRDefault="00D778CB" w:rsidP="000D3802">
      <w:pPr>
        <w:rPr>
          <w:rFonts w:ascii="Calibri" w:hAnsi="Calibri" w:cs="Calibri"/>
          <w:szCs w:val="30"/>
          <w:highlight w:val="yellow"/>
        </w:rPr>
      </w:pPr>
      <w:r w:rsidRPr="00D03739">
        <w:rPr>
          <w:rFonts w:ascii="Calibri" w:hAnsi="Calibri" w:cs="Calibri"/>
          <w:szCs w:val="30"/>
          <w:highlight w:val="yellow"/>
        </w:rPr>
        <w:t>After Clicking, “I’m a Company.”</w:t>
      </w:r>
      <w:r w:rsidRPr="00D03739">
        <w:rPr>
          <w:rFonts w:ascii="Calibri" w:hAnsi="Calibri" w:cs="Calibri"/>
          <w:szCs w:val="30"/>
        </w:rPr>
        <w:t xml:space="preserve"> </w:t>
      </w:r>
    </w:p>
    <w:p w:rsidR="00E96BB8" w:rsidRDefault="00E96BB8" w:rsidP="00EA1E47">
      <w:pPr>
        <w:shd w:val="clear" w:color="auto" w:fill="FFFFFF"/>
        <w:rPr>
          <w:rFonts w:ascii="Calibri" w:hAnsi="Calibri" w:cs="Arial"/>
          <w:b/>
          <w:color w:val="222222"/>
          <w:szCs w:val="22"/>
        </w:rPr>
      </w:pPr>
    </w:p>
    <w:p w:rsidR="00EA1E47" w:rsidRDefault="00D03739" w:rsidP="00EA1E47">
      <w:pPr>
        <w:shd w:val="clear" w:color="auto" w:fill="FFFFFF"/>
        <w:rPr>
          <w:rFonts w:ascii="Calibri" w:hAnsi="Calibri" w:cs="Arial"/>
          <w:b/>
          <w:color w:val="222222"/>
          <w:sz w:val="36"/>
          <w:szCs w:val="22"/>
        </w:rPr>
      </w:pPr>
      <w:r>
        <w:rPr>
          <w:rFonts w:ascii="Calibri" w:hAnsi="Calibri" w:cs="Calibri"/>
          <w:b/>
          <w:sz w:val="36"/>
          <w:szCs w:val="30"/>
        </w:rPr>
        <w:t xml:space="preserve">Nice to meet ya! </w:t>
      </w:r>
      <w:r w:rsidR="00C13251">
        <w:rPr>
          <w:rFonts w:ascii="Calibri" w:hAnsi="Calibri" w:cs="Arial"/>
          <w:b/>
          <w:color w:val="222222"/>
          <w:sz w:val="36"/>
          <w:szCs w:val="22"/>
        </w:rPr>
        <w:t xml:space="preserve">So, you’re a </w:t>
      </w:r>
      <w:r w:rsidR="00920A98" w:rsidRPr="00920A98">
        <w:rPr>
          <w:rFonts w:ascii="Calibri" w:hAnsi="Calibri" w:cs="Arial"/>
          <w:b/>
          <w:color w:val="222222"/>
          <w:sz w:val="36"/>
          <w:szCs w:val="22"/>
          <w:u w:val="single"/>
        </w:rPr>
        <w:t>company</w:t>
      </w:r>
      <w:r w:rsidR="00920A98" w:rsidRPr="00920A98">
        <w:rPr>
          <w:rFonts w:ascii="Calibri" w:hAnsi="Calibri" w:cs="Arial"/>
          <w:b/>
          <w:color w:val="222222"/>
          <w:sz w:val="36"/>
          <w:szCs w:val="22"/>
        </w:rPr>
        <w:t xml:space="preserve"> that wants to do </w:t>
      </w:r>
      <w:del w:id="3" w:author="bradn" w:date="2014-04-19T09:06:00Z">
        <w:r w:rsidR="00920A98" w:rsidRPr="00920A98" w:rsidDel="00B31EC6">
          <w:rPr>
            <w:rFonts w:ascii="Calibri" w:hAnsi="Calibri" w:cs="Arial"/>
            <w:b/>
            <w:color w:val="222222"/>
            <w:sz w:val="36"/>
            <w:szCs w:val="22"/>
          </w:rPr>
          <w:delText>tasks</w:delText>
        </w:r>
      </w:del>
      <w:ins w:id="4" w:author="bradn" w:date="2014-04-19T09:06:00Z">
        <w:r w:rsidR="00B31EC6">
          <w:rPr>
            <w:rFonts w:ascii="Calibri" w:hAnsi="Calibri" w:cs="Arial"/>
            <w:b/>
            <w:color w:val="222222"/>
            <w:sz w:val="36"/>
            <w:szCs w:val="22"/>
          </w:rPr>
          <w:t>projects</w:t>
        </w:r>
      </w:ins>
      <w:r w:rsidR="00C13251">
        <w:rPr>
          <w:rFonts w:ascii="Calibri" w:hAnsi="Calibri" w:cs="Arial"/>
          <w:b/>
          <w:color w:val="222222"/>
          <w:sz w:val="36"/>
          <w:szCs w:val="22"/>
        </w:rPr>
        <w:t>, right</w:t>
      </w:r>
      <w:r w:rsidR="00920A98" w:rsidRPr="00920A98">
        <w:rPr>
          <w:rFonts w:ascii="Calibri" w:hAnsi="Calibri" w:cs="Arial"/>
          <w:b/>
          <w:color w:val="222222"/>
          <w:sz w:val="36"/>
          <w:szCs w:val="22"/>
        </w:rPr>
        <w:t xml:space="preserve">? </w:t>
      </w:r>
    </w:p>
    <w:p w:rsidR="004F5A00" w:rsidRDefault="004F5A00" w:rsidP="00EA1E47">
      <w:pPr>
        <w:shd w:val="clear" w:color="auto" w:fill="FFFFFF"/>
        <w:rPr>
          <w:rFonts w:ascii="Calibri" w:hAnsi="Calibri" w:cs="Arial"/>
          <w:b/>
          <w:color w:val="222222"/>
          <w:sz w:val="36"/>
          <w:szCs w:val="22"/>
        </w:rPr>
      </w:pPr>
    </w:p>
    <w:p w:rsidR="00C13251" w:rsidRPr="004F5A00" w:rsidRDefault="00C13251" w:rsidP="00C13251">
      <w:pPr>
        <w:pStyle w:val="ListParagraph"/>
        <w:numPr>
          <w:ilvl w:val="0"/>
          <w:numId w:val="13"/>
        </w:numPr>
        <w:shd w:val="clear" w:color="auto" w:fill="FFFFFF"/>
        <w:rPr>
          <w:rFonts w:ascii="Calibri" w:hAnsi="Calibri" w:cs="Arial"/>
          <w:color w:val="222222"/>
          <w:sz w:val="22"/>
        </w:rPr>
      </w:pPr>
      <w:r w:rsidRPr="004F5A00">
        <w:rPr>
          <w:rFonts w:ascii="Calibri" w:hAnsi="Calibri" w:cs="Arial"/>
          <w:color w:val="222222"/>
          <w:sz w:val="22"/>
        </w:rPr>
        <w:t>Yeah, that’s right</w:t>
      </w:r>
      <w:r w:rsidR="00D778CB" w:rsidRPr="004F5A00">
        <w:rPr>
          <w:rFonts w:ascii="Calibri" w:hAnsi="Calibri" w:cs="Arial"/>
          <w:color w:val="222222"/>
          <w:sz w:val="22"/>
        </w:rPr>
        <w:t>.</w:t>
      </w:r>
    </w:p>
    <w:p w:rsidR="004F5A00" w:rsidRPr="004F5A00" w:rsidRDefault="004F5A00" w:rsidP="004F5A00">
      <w:pPr>
        <w:pStyle w:val="ListParagraph"/>
        <w:shd w:val="clear" w:color="auto" w:fill="FFFFFF"/>
        <w:rPr>
          <w:rFonts w:ascii="Calibri" w:hAnsi="Calibri" w:cs="Arial"/>
          <w:color w:val="222222"/>
          <w:sz w:val="22"/>
        </w:rPr>
      </w:pPr>
    </w:p>
    <w:p w:rsidR="00C13251" w:rsidRPr="004F5A00" w:rsidRDefault="00C13251" w:rsidP="00C13251">
      <w:pPr>
        <w:pStyle w:val="ListParagraph"/>
        <w:numPr>
          <w:ilvl w:val="0"/>
          <w:numId w:val="13"/>
        </w:numPr>
        <w:shd w:val="clear" w:color="auto" w:fill="FFFFFF"/>
        <w:rPr>
          <w:rFonts w:ascii="Calibri" w:hAnsi="Calibri" w:cs="Arial"/>
          <w:color w:val="222222"/>
          <w:sz w:val="22"/>
        </w:rPr>
      </w:pPr>
      <w:r w:rsidRPr="004F5A00">
        <w:rPr>
          <w:rFonts w:ascii="Calibri" w:hAnsi="Calibri" w:cs="Arial"/>
          <w:color w:val="222222"/>
          <w:sz w:val="22"/>
        </w:rPr>
        <w:t xml:space="preserve">Oops, I think I </w:t>
      </w:r>
      <w:r w:rsidR="004F5A00" w:rsidRPr="004F5A00">
        <w:rPr>
          <w:rFonts w:ascii="Calibri" w:hAnsi="Calibri" w:cs="Arial"/>
          <w:color w:val="222222"/>
          <w:sz w:val="22"/>
        </w:rPr>
        <w:t>think I’m in the wrong place</w:t>
      </w:r>
      <w:r w:rsidRPr="004F5A00">
        <w:rPr>
          <w:rFonts w:ascii="Calibri" w:hAnsi="Calibri" w:cs="Arial"/>
          <w:color w:val="222222"/>
          <w:sz w:val="22"/>
        </w:rPr>
        <w:t xml:space="preserve">. I’m not a company. </w:t>
      </w:r>
    </w:p>
    <w:p w:rsidR="004F5A00" w:rsidRPr="004F5A00" w:rsidRDefault="004F5A00" w:rsidP="004F5A00">
      <w:pPr>
        <w:shd w:val="clear" w:color="auto" w:fill="FFFFFF"/>
        <w:rPr>
          <w:rFonts w:ascii="Calibri" w:hAnsi="Calibri" w:cs="Arial"/>
          <w:color w:val="222222"/>
          <w:sz w:val="22"/>
        </w:rPr>
      </w:pPr>
    </w:p>
    <w:p w:rsidR="00D778CB" w:rsidRPr="004F5A00" w:rsidRDefault="004F5A00" w:rsidP="004F5A00">
      <w:pPr>
        <w:pStyle w:val="ListParagraph"/>
        <w:numPr>
          <w:ilvl w:val="1"/>
          <w:numId w:val="13"/>
        </w:numPr>
        <w:shd w:val="clear" w:color="auto" w:fill="FFFFFF"/>
        <w:rPr>
          <w:rFonts w:ascii="Calibri" w:hAnsi="Calibri" w:cs="Arial"/>
          <w:color w:val="222222"/>
          <w:sz w:val="22"/>
        </w:rPr>
      </w:pPr>
      <w:r w:rsidRPr="004F5A00">
        <w:rPr>
          <w:rFonts w:ascii="Calibri" w:hAnsi="Calibri" w:cs="Arial"/>
          <w:color w:val="222222"/>
          <w:sz w:val="22"/>
        </w:rPr>
        <w:t xml:space="preserve">No </w:t>
      </w:r>
      <w:proofErr w:type="spellStart"/>
      <w:r w:rsidRPr="004F5A00">
        <w:rPr>
          <w:rFonts w:ascii="Calibri" w:hAnsi="Calibri" w:cs="Arial"/>
          <w:color w:val="222222"/>
          <w:sz w:val="22"/>
        </w:rPr>
        <w:t>problemo</w:t>
      </w:r>
      <w:proofErr w:type="spellEnd"/>
      <w:r w:rsidRPr="004F5A00">
        <w:rPr>
          <w:rFonts w:ascii="Calibri" w:hAnsi="Calibri" w:cs="Arial"/>
          <w:color w:val="222222"/>
          <w:sz w:val="22"/>
        </w:rPr>
        <w:t xml:space="preserve">, </w:t>
      </w:r>
      <w:commentRangeStart w:id="5"/>
      <w:r w:rsidRPr="004F5A00">
        <w:rPr>
          <w:rFonts w:ascii="Calibri" w:hAnsi="Calibri" w:cs="Arial"/>
          <w:color w:val="222222"/>
          <w:sz w:val="22"/>
        </w:rPr>
        <w:t xml:space="preserve">let’s </w:t>
      </w:r>
      <w:del w:id="6" w:author="bradn" w:date="2014-04-19T08:57:00Z">
        <w:r w:rsidRPr="004F5A00" w:rsidDel="00737556">
          <w:rPr>
            <w:rFonts w:ascii="Calibri" w:hAnsi="Calibri" w:cs="Arial"/>
            <w:color w:val="222222"/>
            <w:sz w:val="22"/>
          </w:rPr>
          <w:delText xml:space="preserve">hop over to the individual account section and </w:delText>
        </w:r>
      </w:del>
      <w:r w:rsidRPr="004F5A00">
        <w:rPr>
          <w:rFonts w:ascii="Calibri" w:hAnsi="Calibri" w:cs="Arial"/>
          <w:color w:val="222222"/>
          <w:sz w:val="22"/>
        </w:rPr>
        <w:t>get you signed up</w:t>
      </w:r>
      <w:ins w:id="7" w:author="bradn" w:date="2014-04-19T08:57:00Z">
        <w:r w:rsidR="00737556">
          <w:rPr>
            <w:rFonts w:ascii="Calibri" w:hAnsi="Calibri" w:cs="Arial"/>
            <w:color w:val="222222"/>
            <w:sz w:val="22"/>
          </w:rPr>
          <w:t xml:space="preserve"> as a person right away</w:t>
        </w:r>
      </w:ins>
      <w:r w:rsidRPr="004F5A00">
        <w:rPr>
          <w:rFonts w:ascii="Calibri" w:hAnsi="Calibri" w:cs="Arial"/>
          <w:color w:val="222222"/>
          <w:sz w:val="22"/>
        </w:rPr>
        <w:t xml:space="preserve">. </w:t>
      </w:r>
      <w:ins w:id="8" w:author="bradn" w:date="2014-04-19T08:57:00Z">
        <w:r w:rsidR="00737556">
          <w:rPr>
            <w:rFonts w:ascii="Calibri" w:hAnsi="Calibri" w:cs="Arial"/>
            <w:color w:val="222222"/>
            <w:sz w:val="22"/>
          </w:rPr>
          <w:t xml:space="preserve">Click here </w:t>
        </w:r>
        <w:r w:rsidR="00737556" w:rsidRPr="00737556">
          <w:rPr>
            <w:rFonts w:ascii="Calibri" w:hAnsi="Calibri" w:cs="Arial"/>
            <w:color w:val="222222"/>
            <w:sz w:val="22"/>
          </w:rPr>
          <w:sym w:font="Wingdings" w:char="F0E0"/>
        </w:r>
        <w:r w:rsidR="00737556">
          <w:rPr>
            <w:rFonts w:ascii="Calibri" w:hAnsi="Calibri" w:cs="Arial"/>
            <w:color w:val="222222"/>
            <w:sz w:val="22"/>
          </w:rPr>
          <w:t xml:space="preserve"> Individual Account</w:t>
        </w:r>
        <w:commentRangeEnd w:id="5"/>
        <w:r w:rsidR="00737556">
          <w:rPr>
            <w:rStyle w:val="CommentReference"/>
          </w:rPr>
          <w:commentReference w:id="5"/>
        </w:r>
      </w:ins>
    </w:p>
    <w:p w:rsidR="00D778CB" w:rsidRDefault="00D778CB" w:rsidP="00D778CB">
      <w:pPr>
        <w:shd w:val="clear" w:color="auto" w:fill="FFFFFF"/>
        <w:rPr>
          <w:rFonts w:ascii="Calibri" w:hAnsi="Calibri" w:cs="Calibri"/>
          <w:sz w:val="30"/>
          <w:szCs w:val="30"/>
          <w:highlight w:val="yellow"/>
        </w:rPr>
      </w:pPr>
    </w:p>
    <w:p w:rsidR="00D03739" w:rsidRPr="00D03739" w:rsidRDefault="00D03739" w:rsidP="00D03739">
      <w:pPr>
        <w:pStyle w:val="ListParagraph"/>
        <w:pBdr>
          <w:bottom w:val="single" w:sz="12" w:space="1" w:color="auto"/>
        </w:pBdr>
        <w:shd w:val="clear" w:color="auto" w:fill="FFFFFF"/>
        <w:ind w:left="0"/>
        <w:rPr>
          <w:rFonts w:ascii="Calibri" w:hAnsi="Calibri" w:cs="Calibri"/>
          <w:szCs w:val="30"/>
        </w:rPr>
      </w:pPr>
    </w:p>
    <w:p w:rsidR="004F5A00" w:rsidRDefault="004F5A00" w:rsidP="00D778CB">
      <w:pPr>
        <w:shd w:val="clear" w:color="auto" w:fill="FFFFFF"/>
        <w:rPr>
          <w:rFonts w:ascii="Calibri" w:hAnsi="Calibri" w:cs="Calibri"/>
          <w:sz w:val="30"/>
          <w:szCs w:val="30"/>
          <w:highlight w:val="yellow"/>
        </w:rPr>
      </w:pPr>
    </w:p>
    <w:p w:rsidR="000D3802" w:rsidRDefault="000D3802">
      <w:pPr>
        <w:rPr>
          <w:rFonts w:ascii="Calibri" w:hAnsi="Calibri" w:cs="Calibri"/>
          <w:szCs w:val="30"/>
          <w:highlight w:val="yellow"/>
        </w:rPr>
      </w:pPr>
      <w:r>
        <w:rPr>
          <w:rFonts w:ascii="Calibri" w:hAnsi="Calibri" w:cs="Calibri"/>
          <w:szCs w:val="30"/>
          <w:highlight w:val="yellow"/>
        </w:rPr>
        <w:br w:type="page"/>
      </w:r>
    </w:p>
    <w:p w:rsidR="00D778CB" w:rsidRPr="00D03739" w:rsidRDefault="00D778CB" w:rsidP="00D778CB">
      <w:pPr>
        <w:shd w:val="clear" w:color="auto" w:fill="FFFFFF"/>
        <w:rPr>
          <w:rFonts w:ascii="Calibri" w:hAnsi="Calibri" w:cs="Calibri"/>
          <w:szCs w:val="30"/>
        </w:rPr>
      </w:pPr>
      <w:r w:rsidRPr="00D03739">
        <w:rPr>
          <w:rFonts w:ascii="Calibri" w:hAnsi="Calibri" w:cs="Calibri"/>
          <w:szCs w:val="30"/>
          <w:highlight w:val="yellow"/>
        </w:rPr>
        <w:lastRenderedPageBreak/>
        <w:t>After Clicking, “Yeah, that’s right.”</w:t>
      </w:r>
      <w:r w:rsidRPr="00D03739">
        <w:rPr>
          <w:rFonts w:ascii="Calibri" w:hAnsi="Calibri" w:cs="Calibri"/>
          <w:szCs w:val="30"/>
        </w:rPr>
        <w:t xml:space="preserve"> </w:t>
      </w:r>
    </w:p>
    <w:p w:rsidR="00920A98" w:rsidRPr="00EA1E47" w:rsidRDefault="00920A98" w:rsidP="00920A98">
      <w:pPr>
        <w:shd w:val="clear" w:color="auto" w:fill="FFFFFF"/>
        <w:rPr>
          <w:rFonts w:ascii="Arial" w:hAnsi="Arial" w:cs="Arial"/>
          <w:color w:val="222222"/>
          <w:sz w:val="20"/>
          <w:szCs w:val="20"/>
        </w:rPr>
      </w:pPr>
    </w:p>
    <w:p w:rsidR="00E80917" w:rsidRPr="00D778CB" w:rsidRDefault="00E80917" w:rsidP="00CA6A67">
      <w:pPr>
        <w:pStyle w:val="ListParagraph"/>
        <w:numPr>
          <w:ilvl w:val="0"/>
          <w:numId w:val="2"/>
        </w:numPr>
        <w:shd w:val="clear" w:color="auto" w:fill="FFFFFF"/>
        <w:rPr>
          <w:rFonts w:ascii="Calibri" w:hAnsi="Calibri" w:cs="Arial"/>
          <w:b/>
          <w:color w:val="222222"/>
          <w:sz w:val="28"/>
          <w:szCs w:val="22"/>
        </w:rPr>
      </w:pPr>
      <w:r w:rsidRPr="00D778CB">
        <w:rPr>
          <w:rFonts w:ascii="Calibri" w:hAnsi="Calibri" w:cs="Arial"/>
          <w:b/>
          <w:color w:val="222222"/>
          <w:sz w:val="28"/>
          <w:szCs w:val="22"/>
        </w:rPr>
        <w:t xml:space="preserve">Awesome! </w:t>
      </w:r>
      <w:commentRangeStart w:id="9"/>
      <w:r w:rsidRPr="00D778CB">
        <w:rPr>
          <w:rFonts w:ascii="Calibri" w:hAnsi="Calibri" w:cs="Arial"/>
          <w:b/>
          <w:color w:val="222222"/>
          <w:sz w:val="28"/>
          <w:szCs w:val="22"/>
        </w:rPr>
        <w:t>Does your company have more than 1 employee that will do the tasks?</w:t>
      </w:r>
      <w:commentRangeEnd w:id="9"/>
      <w:r w:rsidR="00B31EC6">
        <w:rPr>
          <w:rStyle w:val="CommentReference"/>
        </w:rPr>
        <w:commentReference w:id="9"/>
      </w:r>
    </w:p>
    <w:p w:rsidR="00920A98" w:rsidRDefault="00E80917" w:rsidP="00E80917">
      <w:pPr>
        <w:pStyle w:val="ListParagraph"/>
        <w:shd w:val="clear" w:color="auto" w:fill="FFFFFF"/>
        <w:rPr>
          <w:rFonts w:ascii="Calibri" w:hAnsi="Calibri" w:cs="Arial"/>
          <w:color w:val="222222"/>
          <w:sz w:val="28"/>
          <w:szCs w:val="22"/>
        </w:rPr>
      </w:pPr>
      <w:r>
        <w:rPr>
          <w:rFonts w:ascii="Calibri" w:hAnsi="Calibri" w:cs="Arial"/>
          <w:color w:val="222222"/>
          <w:sz w:val="28"/>
          <w:szCs w:val="22"/>
        </w:rPr>
        <w:t xml:space="preserve"> </w:t>
      </w:r>
    </w:p>
    <w:p w:rsidR="00CA6A67" w:rsidRPr="004F5A00" w:rsidRDefault="00920A98" w:rsidP="00CA6A67">
      <w:pPr>
        <w:pStyle w:val="ListParagraph"/>
        <w:numPr>
          <w:ilvl w:val="1"/>
          <w:numId w:val="2"/>
        </w:numPr>
        <w:shd w:val="clear" w:color="auto" w:fill="FFFFFF"/>
        <w:rPr>
          <w:rFonts w:ascii="Calibri" w:hAnsi="Calibri" w:cs="Arial"/>
          <w:color w:val="222222"/>
          <w:sz w:val="22"/>
          <w:szCs w:val="22"/>
        </w:rPr>
      </w:pPr>
      <w:r w:rsidRPr="004F5A00">
        <w:rPr>
          <w:rFonts w:ascii="Calibri" w:hAnsi="Calibri" w:cs="Arial"/>
          <w:color w:val="222222"/>
          <w:sz w:val="22"/>
          <w:szCs w:val="22"/>
        </w:rPr>
        <w:t xml:space="preserve">Yup, </w:t>
      </w:r>
      <w:r w:rsidR="00E96BB8" w:rsidRPr="004F5A00">
        <w:rPr>
          <w:rFonts w:ascii="Calibri" w:hAnsi="Calibri" w:cs="Arial"/>
          <w:color w:val="222222"/>
          <w:sz w:val="22"/>
          <w:szCs w:val="22"/>
        </w:rPr>
        <w:t xml:space="preserve">we do. </w:t>
      </w:r>
    </w:p>
    <w:p w:rsidR="00E96BB8" w:rsidRPr="004F5A00" w:rsidRDefault="00E96BB8" w:rsidP="00E96BB8">
      <w:pPr>
        <w:pStyle w:val="ListParagraph"/>
        <w:shd w:val="clear" w:color="auto" w:fill="FFFFFF"/>
        <w:ind w:left="1440"/>
        <w:rPr>
          <w:rFonts w:ascii="Calibri" w:hAnsi="Calibri" w:cs="Arial"/>
          <w:color w:val="222222"/>
          <w:sz w:val="22"/>
          <w:szCs w:val="22"/>
        </w:rPr>
      </w:pPr>
    </w:p>
    <w:p w:rsidR="00920A98" w:rsidRPr="004F5A00" w:rsidRDefault="00920A98" w:rsidP="00CA6A67">
      <w:pPr>
        <w:pStyle w:val="ListParagraph"/>
        <w:numPr>
          <w:ilvl w:val="1"/>
          <w:numId w:val="2"/>
        </w:numPr>
        <w:shd w:val="clear" w:color="auto" w:fill="FFFFFF"/>
        <w:rPr>
          <w:rFonts w:ascii="Calibri" w:hAnsi="Calibri" w:cs="Arial"/>
          <w:color w:val="222222"/>
          <w:sz w:val="22"/>
          <w:szCs w:val="22"/>
        </w:rPr>
      </w:pPr>
      <w:r w:rsidRPr="004F5A00">
        <w:rPr>
          <w:rFonts w:ascii="Calibri" w:hAnsi="Calibri" w:cs="Arial"/>
          <w:color w:val="222222"/>
          <w:sz w:val="22"/>
          <w:szCs w:val="22"/>
        </w:rPr>
        <w:t xml:space="preserve">Nope, it’s just me. </w:t>
      </w:r>
    </w:p>
    <w:p w:rsidR="00920A98" w:rsidRDefault="00920A98" w:rsidP="00920A98">
      <w:pPr>
        <w:shd w:val="clear" w:color="auto" w:fill="FFFFFF"/>
        <w:ind w:left="720"/>
        <w:rPr>
          <w:rFonts w:ascii="Calibri" w:hAnsi="Calibri" w:cs="Arial"/>
          <w:color w:val="222222"/>
          <w:sz w:val="28"/>
          <w:szCs w:val="22"/>
        </w:rPr>
      </w:pPr>
    </w:p>
    <w:p w:rsidR="00920A98" w:rsidRPr="00CA6A67" w:rsidRDefault="00E80917" w:rsidP="00CA6A67">
      <w:pPr>
        <w:pStyle w:val="ListParagraph"/>
        <w:numPr>
          <w:ilvl w:val="2"/>
          <w:numId w:val="2"/>
        </w:numPr>
        <w:shd w:val="clear" w:color="auto" w:fill="FFFFFF"/>
        <w:rPr>
          <w:rFonts w:ascii="Calibri" w:hAnsi="Calibri" w:cs="Arial"/>
          <w:b/>
          <w:color w:val="222222"/>
          <w:sz w:val="28"/>
          <w:szCs w:val="22"/>
        </w:rPr>
      </w:pPr>
      <w:r>
        <w:rPr>
          <w:rFonts w:ascii="Calibri" w:hAnsi="Calibri" w:cs="Arial"/>
          <w:b/>
          <w:color w:val="222222"/>
          <w:sz w:val="28"/>
          <w:szCs w:val="22"/>
        </w:rPr>
        <w:t xml:space="preserve">How about an EIN and a COI? Do you have those? </w:t>
      </w:r>
    </w:p>
    <w:p w:rsidR="00920A98" w:rsidRDefault="00920A98" w:rsidP="00920A98">
      <w:pPr>
        <w:shd w:val="clear" w:color="auto" w:fill="FFFFFF"/>
        <w:ind w:left="720"/>
        <w:rPr>
          <w:rFonts w:ascii="Calibri" w:hAnsi="Calibri" w:cs="Arial"/>
          <w:color w:val="222222"/>
          <w:sz w:val="28"/>
          <w:szCs w:val="22"/>
        </w:rPr>
      </w:pPr>
    </w:p>
    <w:p w:rsidR="00920A98" w:rsidRPr="004F5A00" w:rsidRDefault="00D778CB" w:rsidP="00CA6A67">
      <w:pPr>
        <w:pStyle w:val="ListParagraph"/>
        <w:numPr>
          <w:ilvl w:val="0"/>
          <w:numId w:val="1"/>
        </w:numPr>
        <w:shd w:val="clear" w:color="auto" w:fill="FFFFFF"/>
        <w:rPr>
          <w:rFonts w:ascii="Calibri" w:hAnsi="Calibri" w:cs="Arial"/>
          <w:color w:val="222222"/>
          <w:szCs w:val="22"/>
        </w:rPr>
      </w:pPr>
      <w:r w:rsidRPr="004F5A00">
        <w:rPr>
          <w:rFonts w:ascii="Calibri" w:hAnsi="Calibri" w:cs="Arial"/>
          <w:color w:val="222222"/>
          <w:szCs w:val="22"/>
        </w:rPr>
        <w:t>Yes again!</w:t>
      </w:r>
    </w:p>
    <w:p w:rsidR="00920A98" w:rsidRPr="004F5A00" w:rsidRDefault="00920A98" w:rsidP="00920A98">
      <w:pPr>
        <w:shd w:val="clear" w:color="auto" w:fill="FFFFFF"/>
        <w:ind w:left="720"/>
        <w:rPr>
          <w:rFonts w:ascii="Calibri" w:hAnsi="Calibri" w:cs="Arial"/>
          <w:color w:val="222222"/>
          <w:szCs w:val="22"/>
        </w:rPr>
      </w:pPr>
    </w:p>
    <w:p w:rsidR="00920A98" w:rsidRPr="004F5A00" w:rsidRDefault="00920A98" w:rsidP="00CA6A67">
      <w:pPr>
        <w:pStyle w:val="ListParagraph"/>
        <w:numPr>
          <w:ilvl w:val="0"/>
          <w:numId w:val="1"/>
        </w:numPr>
        <w:shd w:val="clear" w:color="auto" w:fill="FFFFFF"/>
        <w:rPr>
          <w:rFonts w:ascii="Calibri" w:hAnsi="Calibri" w:cs="Arial"/>
          <w:color w:val="222222"/>
          <w:szCs w:val="22"/>
        </w:rPr>
      </w:pPr>
      <w:r w:rsidRPr="004F5A00">
        <w:rPr>
          <w:rFonts w:ascii="Calibri" w:hAnsi="Calibri" w:cs="Arial"/>
          <w:color w:val="222222"/>
          <w:szCs w:val="22"/>
        </w:rPr>
        <w:t>Umm…</w:t>
      </w:r>
      <w:r w:rsidR="00CA6A67" w:rsidRPr="004F5A00">
        <w:rPr>
          <w:rFonts w:ascii="Calibri" w:hAnsi="Calibri" w:cs="Arial"/>
          <w:color w:val="222222"/>
          <w:szCs w:val="22"/>
        </w:rPr>
        <w:t xml:space="preserve">I </w:t>
      </w:r>
      <w:commentRangeStart w:id="10"/>
      <w:r w:rsidR="00CA6A67" w:rsidRPr="004F5A00">
        <w:rPr>
          <w:rFonts w:ascii="Calibri" w:hAnsi="Calibri" w:cs="Arial"/>
          <w:color w:val="222222"/>
          <w:szCs w:val="22"/>
        </w:rPr>
        <w:t>don’t know</w:t>
      </w:r>
      <w:commentRangeEnd w:id="10"/>
      <w:r w:rsidR="00737556">
        <w:rPr>
          <w:rStyle w:val="CommentReference"/>
        </w:rPr>
        <w:commentReference w:id="10"/>
      </w:r>
      <w:r w:rsidRPr="004F5A00">
        <w:rPr>
          <w:rFonts w:ascii="Calibri" w:hAnsi="Calibri" w:cs="Arial"/>
          <w:color w:val="222222"/>
          <w:szCs w:val="22"/>
        </w:rPr>
        <w:t xml:space="preserve">? </w:t>
      </w:r>
    </w:p>
    <w:p w:rsidR="00920A98" w:rsidRDefault="00B31EC6" w:rsidP="00920A98">
      <w:pPr>
        <w:shd w:val="clear" w:color="auto" w:fill="FFFFFF"/>
        <w:ind w:left="720" w:firstLine="720"/>
        <w:rPr>
          <w:rFonts w:ascii="Calibri" w:hAnsi="Calibri" w:cs="Arial"/>
          <w:color w:val="222222"/>
          <w:sz w:val="28"/>
          <w:szCs w:val="22"/>
        </w:rPr>
      </w:pPr>
      <w:r>
        <w:rPr>
          <w:rFonts w:ascii="Calibri" w:hAnsi="Calibri" w:cs="Arial"/>
          <w:b/>
          <w:noProof/>
          <w:color w:val="222222"/>
          <w:sz w:val="28"/>
          <w:szCs w:val="2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90pt;margin-top:-163.15pt;width:66pt;height:399.65pt;rotation:3492718fd;z-index:251658240" fillcolor="white [3201]" strokecolor="#c0504d [3205]" strokeweight="1pt">
            <v:stroke dashstyle="dash"/>
            <v:shadow color="#868686"/>
            <v:textbox style="layout-flow:vertical-ideographic"/>
          </v:shape>
        </w:pict>
      </w:r>
    </w:p>
    <w:p w:rsidR="00920A98" w:rsidRPr="004F5A00" w:rsidRDefault="00CA6A67" w:rsidP="00CA6A67">
      <w:pPr>
        <w:pStyle w:val="ListParagraph"/>
        <w:numPr>
          <w:ilvl w:val="1"/>
          <w:numId w:val="1"/>
        </w:numPr>
        <w:shd w:val="clear" w:color="auto" w:fill="FFFFFF"/>
        <w:rPr>
          <w:rFonts w:ascii="Calibri" w:hAnsi="Calibri" w:cs="Arial"/>
          <w:color w:val="222222"/>
          <w:szCs w:val="22"/>
        </w:rPr>
      </w:pPr>
      <w:r w:rsidRPr="004F5A00">
        <w:rPr>
          <w:rFonts w:ascii="Calibri" w:hAnsi="Calibri" w:cs="Arial"/>
          <w:color w:val="222222"/>
          <w:szCs w:val="22"/>
        </w:rPr>
        <w:t xml:space="preserve">Ok, no worries. </w:t>
      </w:r>
      <w:r w:rsidR="00E80917" w:rsidRPr="004F5A00">
        <w:rPr>
          <w:rFonts w:ascii="Calibri" w:hAnsi="Calibri" w:cs="Arial"/>
          <w:color w:val="222222"/>
          <w:szCs w:val="22"/>
        </w:rPr>
        <w:t xml:space="preserve">You can still sign up to do </w:t>
      </w:r>
      <w:r w:rsidR="00E96BB8" w:rsidRPr="004F5A00">
        <w:rPr>
          <w:rFonts w:ascii="Calibri" w:hAnsi="Calibri" w:cs="Arial"/>
          <w:color w:val="222222"/>
          <w:szCs w:val="22"/>
        </w:rPr>
        <w:t xml:space="preserve">tasks; </w:t>
      </w:r>
      <w:r w:rsidR="00D778CB" w:rsidRPr="004F5A00">
        <w:rPr>
          <w:rFonts w:ascii="Calibri" w:hAnsi="Calibri" w:cs="Arial"/>
          <w:color w:val="222222"/>
          <w:szCs w:val="22"/>
        </w:rPr>
        <w:t>you’ll</w:t>
      </w:r>
      <w:r w:rsidR="00E96BB8" w:rsidRPr="004F5A00">
        <w:rPr>
          <w:rFonts w:ascii="Calibri" w:hAnsi="Calibri" w:cs="Arial"/>
          <w:color w:val="222222"/>
          <w:szCs w:val="22"/>
        </w:rPr>
        <w:t xml:space="preserve"> </w:t>
      </w:r>
      <w:r w:rsidR="00E80917" w:rsidRPr="004F5A00">
        <w:rPr>
          <w:rFonts w:ascii="Calibri" w:hAnsi="Calibri" w:cs="Arial"/>
          <w:color w:val="222222"/>
          <w:szCs w:val="22"/>
        </w:rPr>
        <w:t xml:space="preserve">just </w:t>
      </w:r>
      <w:r w:rsidR="00E96BB8" w:rsidRPr="004F5A00">
        <w:rPr>
          <w:rFonts w:ascii="Calibri" w:hAnsi="Calibri" w:cs="Arial"/>
          <w:color w:val="222222"/>
          <w:szCs w:val="22"/>
        </w:rPr>
        <w:t>need to create an individual profile</w:t>
      </w:r>
      <w:r w:rsidR="00D03739">
        <w:rPr>
          <w:rFonts w:ascii="Calibri" w:hAnsi="Calibri" w:cs="Arial"/>
          <w:color w:val="222222"/>
          <w:szCs w:val="22"/>
        </w:rPr>
        <w:t xml:space="preserve">. </w:t>
      </w:r>
      <w:r w:rsidR="00D778CB" w:rsidRPr="004F5A00">
        <w:rPr>
          <w:rFonts w:ascii="Calibri" w:hAnsi="Calibri" w:cs="Arial"/>
          <w:color w:val="222222"/>
          <w:szCs w:val="22"/>
        </w:rPr>
        <w:t xml:space="preserve">So, let’s go do that right now. </w:t>
      </w:r>
    </w:p>
    <w:p w:rsidR="00920A98" w:rsidRDefault="00920A98" w:rsidP="00920A98">
      <w:pPr>
        <w:shd w:val="clear" w:color="auto" w:fill="FFFFFF"/>
        <w:ind w:left="720"/>
        <w:rPr>
          <w:rFonts w:ascii="Calibri" w:hAnsi="Calibri" w:cs="Arial"/>
          <w:color w:val="222222"/>
          <w:sz w:val="28"/>
          <w:szCs w:val="22"/>
        </w:rPr>
      </w:pPr>
    </w:p>
    <w:p w:rsidR="00D03739" w:rsidRPr="00D03739" w:rsidRDefault="00D03739" w:rsidP="00D03739">
      <w:pPr>
        <w:pBdr>
          <w:bottom w:val="single" w:sz="12" w:space="1" w:color="auto"/>
        </w:pBdr>
        <w:shd w:val="clear" w:color="auto" w:fill="FFFFFF"/>
        <w:rPr>
          <w:rFonts w:ascii="Calibri" w:hAnsi="Calibri" w:cs="Calibri"/>
          <w:szCs w:val="30"/>
        </w:rPr>
      </w:pPr>
    </w:p>
    <w:p w:rsidR="000D3802" w:rsidRDefault="000D3802" w:rsidP="000D3802">
      <w:pPr>
        <w:rPr>
          <w:rFonts w:ascii="Calibri" w:hAnsi="Calibri" w:cs="Calibri"/>
          <w:sz w:val="30"/>
          <w:szCs w:val="30"/>
          <w:highlight w:val="yellow"/>
        </w:rPr>
      </w:pPr>
    </w:p>
    <w:p w:rsidR="00920A98" w:rsidRPr="000D3802" w:rsidRDefault="00D778CB" w:rsidP="000D3802">
      <w:pPr>
        <w:rPr>
          <w:rFonts w:ascii="Calibri" w:hAnsi="Calibri" w:cs="Calibri"/>
          <w:sz w:val="30"/>
          <w:szCs w:val="30"/>
          <w:highlight w:val="yellow"/>
        </w:rPr>
      </w:pPr>
      <w:r w:rsidRPr="00D03739">
        <w:rPr>
          <w:rFonts w:ascii="Calibri" w:hAnsi="Calibri" w:cs="Calibri"/>
          <w:szCs w:val="30"/>
          <w:highlight w:val="yellow"/>
        </w:rPr>
        <w:t>After Clicking, “Yes again!”</w:t>
      </w:r>
    </w:p>
    <w:p w:rsidR="0016484B" w:rsidRPr="00E5097F" w:rsidRDefault="0016484B" w:rsidP="00276200">
      <w:pPr>
        <w:pStyle w:val="Heading1"/>
      </w:pPr>
      <w:r w:rsidRPr="00E5097F">
        <w:t xml:space="preserve">Create a new account </w:t>
      </w:r>
    </w:p>
    <w:p w:rsidR="0016484B" w:rsidRDefault="00D778CB" w:rsidP="00E96BB8">
      <w:pPr>
        <w:shd w:val="clear" w:color="auto" w:fill="FFFFFF"/>
        <w:rPr>
          <w:rFonts w:ascii="Calibri" w:hAnsi="Calibri" w:cs="Arial"/>
          <w:color w:val="222222"/>
          <w:sz w:val="28"/>
          <w:szCs w:val="22"/>
        </w:rPr>
      </w:pPr>
      <w:r>
        <w:rPr>
          <w:rFonts w:ascii="Calibri" w:hAnsi="Calibri" w:cs="Arial"/>
          <w:color w:val="222222"/>
          <w:sz w:val="28"/>
          <w:szCs w:val="22"/>
        </w:rPr>
        <w:t>Ok, so l</w:t>
      </w:r>
      <w:r w:rsidR="0016484B">
        <w:rPr>
          <w:rFonts w:ascii="Calibri" w:hAnsi="Calibri" w:cs="Arial"/>
          <w:color w:val="222222"/>
          <w:sz w:val="28"/>
          <w:szCs w:val="22"/>
        </w:rPr>
        <w:t>et’s create your new account! First things first,</w:t>
      </w:r>
      <w:r w:rsidR="00E5097F">
        <w:rPr>
          <w:rFonts w:ascii="Calibri" w:hAnsi="Calibri" w:cs="Arial"/>
          <w:color w:val="222222"/>
          <w:sz w:val="28"/>
          <w:szCs w:val="22"/>
        </w:rPr>
        <w:t xml:space="preserve"> </w:t>
      </w:r>
      <w:r w:rsidR="0016484B">
        <w:rPr>
          <w:rFonts w:ascii="Calibri" w:hAnsi="Calibri" w:cs="Arial"/>
          <w:color w:val="222222"/>
          <w:sz w:val="28"/>
          <w:szCs w:val="22"/>
        </w:rPr>
        <w:t>we need</w:t>
      </w:r>
      <w:r w:rsidR="00E5097F">
        <w:rPr>
          <w:rFonts w:ascii="Calibri" w:hAnsi="Calibri" w:cs="Arial"/>
          <w:color w:val="222222"/>
          <w:sz w:val="28"/>
          <w:szCs w:val="22"/>
        </w:rPr>
        <w:t xml:space="preserve"> some basic info about your company. </w:t>
      </w:r>
    </w:p>
    <w:p w:rsidR="0016484B" w:rsidRDefault="0016484B" w:rsidP="00E96BB8">
      <w:pPr>
        <w:shd w:val="clear" w:color="auto" w:fill="FFFFFF"/>
        <w:rPr>
          <w:rFonts w:ascii="Calibri" w:hAnsi="Calibri" w:cs="Arial"/>
          <w:color w:val="222222"/>
          <w:sz w:val="28"/>
          <w:szCs w:val="22"/>
        </w:rPr>
      </w:pPr>
    </w:p>
    <w:p w:rsidR="00D03739" w:rsidRPr="00D03739" w:rsidRDefault="00D03739" w:rsidP="00D03739">
      <w:pPr>
        <w:pBdr>
          <w:bottom w:val="single" w:sz="12" w:space="1" w:color="auto"/>
        </w:pBdr>
        <w:shd w:val="clear" w:color="auto" w:fill="FFFFFF"/>
        <w:rPr>
          <w:rFonts w:ascii="Calibri" w:hAnsi="Calibri" w:cs="Calibri"/>
          <w:szCs w:val="30"/>
        </w:rPr>
      </w:pPr>
    </w:p>
    <w:p w:rsidR="00E5097F" w:rsidRPr="00276200" w:rsidRDefault="00E5097F" w:rsidP="00276200">
      <w:pPr>
        <w:pStyle w:val="Heading1"/>
      </w:pPr>
      <w:r w:rsidRPr="00276200">
        <w:t>Verify EIN and Ins. Info</w:t>
      </w:r>
    </w:p>
    <w:p w:rsidR="0016484B" w:rsidRDefault="00E5097F" w:rsidP="00E96BB8">
      <w:pPr>
        <w:shd w:val="clear" w:color="auto" w:fill="FFFFFF"/>
        <w:rPr>
          <w:rFonts w:ascii="Calibri" w:hAnsi="Calibri" w:cs="Arial"/>
          <w:color w:val="222222"/>
          <w:sz w:val="28"/>
          <w:szCs w:val="22"/>
        </w:rPr>
      </w:pPr>
      <w:commentRangeStart w:id="11"/>
      <w:r>
        <w:rPr>
          <w:rFonts w:ascii="Calibri" w:hAnsi="Calibri" w:cs="Arial"/>
          <w:color w:val="222222"/>
          <w:sz w:val="28"/>
          <w:szCs w:val="22"/>
        </w:rPr>
        <w:t xml:space="preserve">Enter your EIN number below, pretty please. Then, </w:t>
      </w:r>
      <w:commentRangeStart w:id="12"/>
      <w:r>
        <w:rPr>
          <w:rFonts w:ascii="Calibri" w:hAnsi="Calibri" w:cs="Arial"/>
          <w:color w:val="222222"/>
          <w:sz w:val="28"/>
          <w:szCs w:val="22"/>
        </w:rPr>
        <w:t>upload your</w:t>
      </w:r>
      <w:r w:rsidR="00276200">
        <w:rPr>
          <w:rFonts w:ascii="Calibri" w:hAnsi="Calibri" w:cs="Arial"/>
          <w:color w:val="222222"/>
          <w:sz w:val="28"/>
          <w:szCs w:val="22"/>
        </w:rPr>
        <w:t xml:space="preserve"> certificate of insurance. </w:t>
      </w:r>
      <w:commentRangeEnd w:id="11"/>
      <w:r w:rsidR="00276200">
        <w:rPr>
          <w:rStyle w:val="CommentReference"/>
        </w:rPr>
        <w:commentReference w:id="11"/>
      </w:r>
      <w:commentRangeEnd w:id="12"/>
      <w:r w:rsidR="00737556">
        <w:rPr>
          <w:rStyle w:val="CommentReference"/>
        </w:rPr>
        <w:commentReference w:id="12"/>
      </w:r>
    </w:p>
    <w:p w:rsidR="00D03739" w:rsidRDefault="00D03739" w:rsidP="00D03739">
      <w:pPr>
        <w:pBdr>
          <w:bottom w:val="single" w:sz="12" w:space="1" w:color="auto"/>
        </w:pBdr>
        <w:shd w:val="clear" w:color="auto" w:fill="FFFFFF"/>
        <w:rPr>
          <w:rFonts w:ascii="Calibri" w:hAnsi="Calibri" w:cs="Calibri"/>
          <w:szCs w:val="30"/>
        </w:rPr>
      </w:pPr>
    </w:p>
    <w:p w:rsidR="00D03739" w:rsidRDefault="00D03739" w:rsidP="00D03739">
      <w:pPr>
        <w:pBdr>
          <w:bottom w:val="single" w:sz="12" w:space="1" w:color="auto"/>
        </w:pBdr>
        <w:shd w:val="clear" w:color="auto" w:fill="FFFFFF"/>
        <w:rPr>
          <w:rFonts w:ascii="Calibri" w:hAnsi="Calibri" w:cs="Calibri"/>
          <w:szCs w:val="30"/>
        </w:rPr>
      </w:pPr>
    </w:p>
    <w:p w:rsidR="00D03739" w:rsidRPr="00D03739" w:rsidRDefault="00D03739" w:rsidP="00D03739">
      <w:pPr>
        <w:pBdr>
          <w:bottom w:val="single" w:sz="12" w:space="1" w:color="auto"/>
        </w:pBdr>
        <w:shd w:val="clear" w:color="auto" w:fill="FFFFFF"/>
        <w:rPr>
          <w:rFonts w:ascii="Calibri" w:hAnsi="Calibri" w:cs="Calibri"/>
          <w:szCs w:val="30"/>
        </w:rPr>
      </w:pPr>
    </w:p>
    <w:p w:rsidR="00276200" w:rsidRDefault="000D3802" w:rsidP="00276200">
      <w:pPr>
        <w:pStyle w:val="Heading1"/>
      </w:pPr>
      <w:r>
        <w:lastRenderedPageBreak/>
        <w:br/>
      </w:r>
      <w:r w:rsidR="00276200">
        <w:t xml:space="preserve">Tasking Or Posting? </w:t>
      </w:r>
    </w:p>
    <w:p w:rsidR="00402082" w:rsidRDefault="00402082" w:rsidP="00402082">
      <w:pPr>
        <w:shd w:val="clear" w:color="auto" w:fill="FFFFFF"/>
        <w:rPr>
          <w:rFonts w:ascii="Calibri" w:hAnsi="Calibri" w:cs="Times New Roman"/>
          <w:color w:val="222222"/>
          <w:sz w:val="22"/>
          <w:szCs w:val="22"/>
        </w:rPr>
      </w:pPr>
    </w:p>
    <w:p w:rsidR="004F5A00" w:rsidRDefault="004F5A00" w:rsidP="00402082">
      <w:pPr>
        <w:shd w:val="clear" w:color="auto" w:fill="FFFFFF"/>
        <w:rPr>
          <w:rFonts w:ascii="Calibri" w:hAnsi="Calibri" w:cs="Times New Roman"/>
          <w:b/>
          <w:color w:val="222222"/>
          <w:sz w:val="28"/>
          <w:szCs w:val="28"/>
        </w:rPr>
      </w:pPr>
    </w:p>
    <w:p w:rsidR="00402082" w:rsidRDefault="004F5A00" w:rsidP="00402082">
      <w:pPr>
        <w:shd w:val="clear" w:color="auto" w:fill="FFFFFF"/>
        <w:rPr>
          <w:rFonts w:ascii="Calibri" w:hAnsi="Calibri" w:cs="Times New Roman"/>
          <w:b/>
          <w:color w:val="222222"/>
          <w:sz w:val="28"/>
          <w:szCs w:val="28"/>
        </w:rPr>
      </w:pPr>
      <w:r>
        <w:rPr>
          <w:rFonts w:ascii="Calibri" w:hAnsi="Calibri" w:cs="Times New Roman"/>
          <w:b/>
          <w:color w:val="222222"/>
          <w:sz w:val="28"/>
          <w:szCs w:val="28"/>
        </w:rPr>
        <w:t>Now that you’re all set up, what do you want to do</w:t>
      </w:r>
      <w:r w:rsidR="00402082" w:rsidRPr="00E76C2D">
        <w:rPr>
          <w:rFonts w:ascii="Calibri" w:hAnsi="Calibri" w:cs="Times New Roman"/>
          <w:b/>
          <w:color w:val="222222"/>
          <w:sz w:val="28"/>
          <w:szCs w:val="28"/>
        </w:rPr>
        <w:t xml:space="preserve">? </w:t>
      </w:r>
    </w:p>
    <w:p w:rsidR="004F5A00" w:rsidRPr="00402082" w:rsidRDefault="004F5A00" w:rsidP="00402082">
      <w:pPr>
        <w:shd w:val="clear" w:color="auto" w:fill="FFFFFF"/>
        <w:rPr>
          <w:rFonts w:ascii="Calibri" w:hAnsi="Calibri" w:cs="Times New Roman"/>
          <w:b/>
          <w:color w:val="222222"/>
          <w:sz w:val="28"/>
          <w:szCs w:val="28"/>
        </w:rPr>
      </w:pPr>
    </w:p>
    <w:p w:rsidR="00402082" w:rsidRDefault="00402082" w:rsidP="00402082">
      <w:pPr>
        <w:shd w:val="clear" w:color="auto" w:fill="FFFFFF"/>
        <w:rPr>
          <w:rFonts w:ascii="Calibri" w:hAnsi="Calibri" w:cs="Times New Roman"/>
          <w:color w:val="222222"/>
          <w:sz w:val="22"/>
          <w:szCs w:val="22"/>
        </w:rPr>
      </w:pPr>
    </w:p>
    <w:p w:rsidR="00402082" w:rsidRDefault="00402082" w:rsidP="00402082">
      <w:pPr>
        <w:pStyle w:val="ListParagraph"/>
        <w:numPr>
          <w:ilvl w:val="0"/>
          <w:numId w:val="10"/>
        </w:numPr>
        <w:shd w:val="clear" w:color="auto" w:fill="FFFFFF"/>
        <w:rPr>
          <w:rFonts w:ascii="Calibri" w:hAnsi="Calibri" w:cs="Times New Roman"/>
          <w:b/>
          <w:color w:val="222222"/>
        </w:rPr>
      </w:pPr>
      <w:r w:rsidRPr="00402082">
        <w:rPr>
          <w:rFonts w:ascii="Calibri" w:hAnsi="Calibri" w:cs="Times New Roman"/>
          <w:b/>
          <w:color w:val="222222"/>
        </w:rPr>
        <w:t xml:space="preserve">Wanna do a task? </w:t>
      </w:r>
    </w:p>
    <w:p w:rsidR="00402082" w:rsidRPr="00402082" w:rsidRDefault="00402082" w:rsidP="00402082">
      <w:pPr>
        <w:pStyle w:val="ListParagraph"/>
        <w:shd w:val="clear" w:color="auto" w:fill="FFFFFF"/>
        <w:rPr>
          <w:rFonts w:ascii="Calibri" w:hAnsi="Calibri" w:cs="Times New Roman"/>
          <w:b/>
          <w:color w:val="222222"/>
        </w:rPr>
      </w:pPr>
    </w:p>
    <w:p w:rsidR="004F5A00" w:rsidRPr="00D03739" w:rsidRDefault="00402082" w:rsidP="004F5A00">
      <w:pPr>
        <w:pStyle w:val="ListParagraph"/>
        <w:numPr>
          <w:ilvl w:val="1"/>
          <w:numId w:val="10"/>
        </w:numPr>
        <w:shd w:val="clear" w:color="auto" w:fill="FFFFFF"/>
        <w:rPr>
          <w:rFonts w:ascii="Calibri" w:hAnsi="Calibri" w:cs="Times New Roman"/>
          <w:color w:val="222222"/>
          <w:sz w:val="22"/>
          <w:szCs w:val="22"/>
        </w:rPr>
      </w:pPr>
      <w:r w:rsidRPr="004F5A00">
        <w:rPr>
          <w:rFonts w:ascii="Calibri" w:hAnsi="Calibri" w:cs="Times New Roman"/>
          <w:color w:val="222222"/>
          <w:sz w:val="22"/>
          <w:szCs w:val="22"/>
        </w:rPr>
        <w:t xml:space="preserve">Yup, we’re ready to </w:t>
      </w:r>
      <w:commentRangeStart w:id="13"/>
      <w:r w:rsidRPr="004F5A00">
        <w:rPr>
          <w:rFonts w:ascii="Calibri" w:hAnsi="Calibri" w:cs="Times New Roman"/>
          <w:color w:val="222222"/>
          <w:sz w:val="22"/>
          <w:szCs w:val="22"/>
        </w:rPr>
        <w:t xml:space="preserve">perform </w:t>
      </w:r>
      <w:del w:id="14" w:author="bradn" w:date="2014-04-19T09:01:00Z">
        <w:r w:rsidRPr="004F5A00" w:rsidDel="00737556">
          <w:rPr>
            <w:rFonts w:ascii="Calibri" w:hAnsi="Calibri" w:cs="Times New Roman"/>
            <w:color w:val="222222"/>
            <w:sz w:val="22"/>
            <w:szCs w:val="22"/>
          </w:rPr>
          <w:delText>tasks</w:delText>
        </w:r>
      </w:del>
      <w:ins w:id="15" w:author="bradn" w:date="2014-04-19T09:10:00Z">
        <w:r w:rsidR="00B31EC6">
          <w:rPr>
            <w:rFonts w:ascii="Calibri" w:hAnsi="Calibri" w:cs="Times New Roman"/>
            <w:color w:val="222222"/>
            <w:sz w:val="22"/>
            <w:szCs w:val="22"/>
          </w:rPr>
          <w:t>p</w:t>
        </w:r>
      </w:ins>
      <w:ins w:id="16" w:author="bradn" w:date="2014-04-19T09:01:00Z">
        <w:r w:rsidR="00737556">
          <w:rPr>
            <w:rFonts w:ascii="Calibri" w:hAnsi="Calibri" w:cs="Times New Roman"/>
            <w:color w:val="222222"/>
            <w:sz w:val="22"/>
            <w:szCs w:val="22"/>
          </w:rPr>
          <w:t>rojects</w:t>
        </w:r>
      </w:ins>
      <w:r w:rsidRPr="004F5A00">
        <w:rPr>
          <w:rFonts w:ascii="Calibri" w:hAnsi="Calibri" w:cs="Times New Roman"/>
          <w:color w:val="222222"/>
          <w:sz w:val="22"/>
          <w:szCs w:val="22"/>
        </w:rPr>
        <w:t xml:space="preserve">! </w:t>
      </w:r>
      <w:commentRangeEnd w:id="13"/>
      <w:r w:rsidR="00B31EC6">
        <w:rPr>
          <w:rStyle w:val="CommentReference"/>
        </w:rPr>
        <w:commentReference w:id="13"/>
      </w:r>
    </w:p>
    <w:p w:rsidR="004F5A00" w:rsidRDefault="004F5A00" w:rsidP="004F5A00">
      <w:pPr>
        <w:shd w:val="clear" w:color="auto" w:fill="FFFFFF"/>
        <w:rPr>
          <w:rFonts w:ascii="Calibri" w:hAnsi="Calibri" w:cs="Times New Roman"/>
          <w:i/>
          <w:color w:val="222222"/>
          <w:sz w:val="44"/>
          <w:szCs w:val="22"/>
        </w:rPr>
      </w:pPr>
      <w:r>
        <w:rPr>
          <w:rFonts w:ascii="Calibri" w:hAnsi="Calibri" w:cs="Times New Roman"/>
          <w:i/>
          <w:color w:val="222222"/>
          <w:sz w:val="44"/>
          <w:szCs w:val="22"/>
        </w:rPr>
        <w:t xml:space="preserve">  OR</w:t>
      </w:r>
    </w:p>
    <w:p w:rsidR="004F5A00" w:rsidRDefault="004F5A00" w:rsidP="00402082">
      <w:pPr>
        <w:shd w:val="clear" w:color="auto" w:fill="FFFFFF"/>
        <w:rPr>
          <w:rFonts w:ascii="Calibri" w:hAnsi="Calibri" w:cs="Times New Roman"/>
          <w:color w:val="222222"/>
          <w:sz w:val="22"/>
          <w:szCs w:val="22"/>
        </w:rPr>
      </w:pPr>
    </w:p>
    <w:p w:rsidR="00402082" w:rsidRDefault="00402082" w:rsidP="00402082">
      <w:pPr>
        <w:pStyle w:val="ListParagraph"/>
        <w:numPr>
          <w:ilvl w:val="0"/>
          <w:numId w:val="11"/>
        </w:numPr>
        <w:shd w:val="clear" w:color="auto" w:fill="FFFFFF"/>
        <w:rPr>
          <w:rFonts w:ascii="Calibri" w:hAnsi="Calibri" w:cs="Times New Roman"/>
          <w:b/>
          <w:color w:val="222222"/>
        </w:rPr>
      </w:pPr>
      <w:r w:rsidRPr="00402082">
        <w:rPr>
          <w:rFonts w:ascii="Calibri" w:hAnsi="Calibri" w:cs="Times New Roman"/>
          <w:b/>
          <w:color w:val="222222"/>
        </w:rPr>
        <w:t xml:space="preserve">Wanna post a task? </w:t>
      </w:r>
    </w:p>
    <w:p w:rsidR="00402082" w:rsidRPr="00402082" w:rsidRDefault="00402082" w:rsidP="00402082">
      <w:pPr>
        <w:pStyle w:val="ListParagraph"/>
        <w:shd w:val="clear" w:color="auto" w:fill="FFFFFF"/>
        <w:rPr>
          <w:rFonts w:ascii="Calibri" w:hAnsi="Calibri" w:cs="Times New Roman"/>
          <w:b/>
          <w:color w:val="222222"/>
        </w:rPr>
      </w:pPr>
    </w:p>
    <w:p w:rsidR="00402082" w:rsidRPr="00D03739" w:rsidRDefault="00402082" w:rsidP="00402082">
      <w:pPr>
        <w:pStyle w:val="ListParagraph"/>
        <w:numPr>
          <w:ilvl w:val="1"/>
          <w:numId w:val="11"/>
        </w:numPr>
        <w:shd w:val="clear" w:color="auto" w:fill="FFFFFF"/>
        <w:rPr>
          <w:rFonts w:ascii="Calibri" w:hAnsi="Calibri" w:cs="Times New Roman"/>
          <w:color w:val="222222"/>
          <w:sz w:val="22"/>
          <w:szCs w:val="22"/>
        </w:rPr>
      </w:pPr>
      <w:r w:rsidRPr="004F5A00">
        <w:rPr>
          <w:rFonts w:ascii="Calibri" w:hAnsi="Calibri" w:cs="Times New Roman"/>
          <w:color w:val="222222"/>
          <w:sz w:val="22"/>
          <w:szCs w:val="22"/>
        </w:rPr>
        <w:t xml:space="preserve">Yup, we’ve got </w:t>
      </w:r>
      <w:del w:id="17" w:author="bradn" w:date="2014-04-19T09:01:00Z">
        <w:r w:rsidRPr="004F5A00" w:rsidDel="00737556">
          <w:rPr>
            <w:rFonts w:ascii="Calibri" w:hAnsi="Calibri" w:cs="Times New Roman"/>
            <w:color w:val="222222"/>
            <w:sz w:val="22"/>
            <w:szCs w:val="22"/>
          </w:rPr>
          <w:delText xml:space="preserve">tasks </w:delText>
        </w:r>
      </w:del>
      <w:ins w:id="18" w:author="bradn" w:date="2014-04-19T09:01:00Z">
        <w:r w:rsidR="00737556">
          <w:rPr>
            <w:rFonts w:ascii="Calibri" w:hAnsi="Calibri" w:cs="Times New Roman"/>
            <w:color w:val="222222"/>
            <w:sz w:val="22"/>
            <w:szCs w:val="22"/>
          </w:rPr>
          <w:t>projects</w:t>
        </w:r>
        <w:r w:rsidR="00737556" w:rsidRPr="004F5A00">
          <w:rPr>
            <w:rFonts w:ascii="Calibri" w:hAnsi="Calibri" w:cs="Times New Roman"/>
            <w:color w:val="222222"/>
            <w:sz w:val="22"/>
            <w:szCs w:val="22"/>
          </w:rPr>
          <w:t xml:space="preserve"> </w:t>
        </w:r>
      </w:ins>
      <w:r w:rsidRPr="004F5A00">
        <w:rPr>
          <w:rFonts w:ascii="Calibri" w:hAnsi="Calibri" w:cs="Times New Roman"/>
          <w:color w:val="222222"/>
          <w:sz w:val="22"/>
          <w:szCs w:val="22"/>
        </w:rPr>
        <w:t xml:space="preserve">we </w:t>
      </w:r>
      <w:commentRangeStart w:id="19"/>
      <w:r w:rsidRPr="004F5A00">
        <w:rPr>
          <w:rFonts w:ascii="Calibri" w:hAnsi="Calibri" w:cs="Times New Roman"/>
          <w:color w:val="222222"/>
          <w:sz w:val="22"/>
          <w:szCs w:val="22"/>
        </w:rPr>
        <w:t xml:space="preserve">need </w:t>
      </w:r>
      <w:del w:id="20" w:author="bradn" w:date="2014-04-19T09:01:00Z">
        <w:r w:rsidRPr="004F5A00" w:rsidDel="00737556">
          <w:rPr>
            <w:rFonts w:ascii="Calibri" w:hAnsi="Calibri" w:cs="Times New Roman"/>
            <w:color w:val="222222"/>
            <w:sz w:val="22"/>
            <w:szCs w:val="22"/>
            <w:highlight w:val="yellow"/>
          </w:rPr>
          <w:delText>oodlers</w:delText>
        </w:r>
        <w:r w:rsidRPr="004F5A00" w:rsidDel="00737556">
          <w:rPr>
            <w:rFonts w:ascii="Calibri" w:hAnsi="Calibri" w:cs="Times New Roman"/>
            <w:color w:val="222222"/>
            <w:sz w:val="22"/>
            <w:szCs w:val="22"/>
          </w:rPr>
          <w:delText xml:space="preserve"> </w:delText>
        </w:r>
      </w:del>
      <w:ins w:id="21" w:author="bradn" w:date="2014-04-19T09:01:00Z">
        <w:r w:rsidR="00737556">
          <w:rPr>
            <w:rFonts w:ascii="Calibri" w:hAnsi="Calibri" w:cs="Times New Roman"/>
            <w:color w:val="222222"/>
            <w:sz w:val="22"/>
            <w:szCs w:val="22"/>
          </w:rPr>
          <w:t>Doers</w:t>
        </w:r>
        <w:r w:rsidR="00737556" w:rsidRPr="004F5A00">
          <w:rPr>
            <w:rFonts w:ascii="Calibri" w:hAnsi="Calibri" w:cs="Times New Roman"/>
            <w:color w:val="222222"/>
            <w:sz w:val="22"/>
            <w:szCs w:val="22"/>
          </w:rPr>
          <w:t xml:space="preserve"> </w:t>
        </w:r>
      </w:ins>
      <w:r w:rsidRPr="004F5A00">
        <w:rPr>
          <w:rFonts w:ascii="Calibri" w:hAnsi="Calibri" w:cs="Times New Roman"/>
          <w:color w:val="222222"/>
          <w:sz w:val="22"/>
          <w:szCs w:val="22"/>
        </w:rPr>
        <w:t xml:space="preserve">to do! </w:t>
      </w:r>
      <w:commentRangeEnd w:id="19"/>
      <w:r w:rsidR="00B31EC6">
        <w:rPr>
          <w:rStyle w:val="CommentReference"/>
        </w:rPr>
        <w:commentReference w:id="19"/>
      </w:r>
    </w:p>
    <w:p w:rsidR="00D03739" w:rsidRPr="00D03739" w:rsidRDefault="00D03739" w:rsidP="00D03739">
      <w:pPr>
        <w:pBdr>
          <w:bottom w:val="single" w:sz="12" w:space="1" w:color="auto"/>
        </w:pBdr>
        <w:shd w:val="clear" w:color="auto" w:fill="FFFFFF"/>
        <w:rPr>
          <w:rFonts w:ascii="Calibri" w:hAnsi="Calibri" w:cs="Calibri"/>
          <w:szCs w:val="30"/>
        </w:rPr>
      </w:pPr>
    </w:p>
    <w:p w:rsidR="000D3802" w:rsidDel="00B31EC6" w:rsidRDefault="000D3802" w:rsidP="000D3802">
      <w:pPr>
        <w:pStyle w:val="Heading1"/>
        <w:rPr>
          <w:del w:id="22" w:author="bradn" w:date="2014-04-19T09:11:00Z"/>
        </w:rPr>
      </w:pPr>
      <w:commentRangeStart w:id="23"/>
      <w:commentRangeStart w:id="24"/>
      <w:del w:id="25" w:author="bradn" w:date="2014-04-19T09:11:00Z">
        <w:r w:rsidDel="00B31EC6">
          <w:delText>Extra</w:delText>
        </w:r>
        <w:commentRangeEnd w:id="23"/>
        <w:r w:rsidDel="00B31EC6">
          <w:rPr>
            <w:rStyle w:val="CommentReference"/>
            <w:rFonts w:asciiTheme="minorHAnsi" w:eastAsiaTheme="minorEastAsia" w:hAnsiTheme="minorHAnsi" w:cstheme="minorBidi"/>
            <w:b w:val="0"/>
            <w:bCs w:val="0"/>
            <w:color w:val="auto"/>
          </w:rPr>
          <w:commentReference w:id="23"/>
        </w:r>
      </w:del>
      <w:commentRangeEnd w:id="24"/>
      <w:r w:rsidR="00B31EC6">
        <w:rPr>
          <w:rStyle w:val="CommentReference"/>
          <w:rFonts w:asciiTheme="minorHAnsi" w:eastAsiaTheme="minorEastAsia" w:hAnsiTheme="minorHAnsi" w:cstheme="minorBidi"/>
          <w:b w:val="0"/>
          <w:bCs w:val="0"/>
          <w:color w:val="auto"/>
        </w:rPr>
        <w:commentReference w:id="24"/>
      </w:r>
    </w:p>
    <w:p w:rsidR="000D3802" w:rsidRDefault="000D3802" w:rsidP="000D3802"/>
    <w:p w:rsidR="000D3802" w:rsidRDefault="000D3802" w:rsidP="000D3802"/>
    <w:p w:rsidR="000D3802" w:rsidRPr="00D03739" w:rsidRDefault="000D3802" w:rsidP="000D3802">
      <w:pPr>
        <w:shd w:val="clear" w:color="auto" w:fill="FFFFFF"/>
        <w:rPr>
          <w:rFonts w:ascii="Calibri" w:hAnsi="Calibri" w:cs="Calibri"/>
          <w:sz w:val="22"/>
          <w:szCs w:val="28"/>
          <w:u w:val="single"/>
        </w:rPr>
      </w:pPr>
      <w:r w:rsidRPr="00D03739">
        <w:rPr>
          <w:rFonts w:ascii="Calibri" w:hAnsi="Calibri" w:cs="Calibri"/>
          <w:sz w:val="22"/>
          <w:szCs w:val="28"/>
          <w:highlight w:val="yellow"/>
          <w:u w:val="single"/>
        </w:rPr>
        <w:t>After Clicking ‘I’m a Tasker.’</w:t>
      </w:r>
    </w:p>
    <w:p w:rsidR="000D3802" w:rsidRPr="000C0639" w:rsidRDefault="000D3802" w:rsidP="000D3802">
      <w:pPr>
        <w:shd w:val="clear" w:color="auto" w:fill="FFFFFF"/>
        <w:rPr>
          <w:rFonts w:ascii="Calibri" w:hAnsi="Calibri" w:cs="Calibri"/>
          <w:sz w:val="28"/>
          <w:szCs w:val="28"/>
          <w:u w:val="single"/>
        </w:rPr>
      </w:pPr>
    </w:p>
    <w:p w:rsidR="000D3802" w:rsidRPr="00920A98" w:rsidRDefault="000D3802" w:rsidP="000D3802">
      <w:pPr>
        <w:shd w:val="clear" w:color="auto" w:fill="FFFFFF"/>
        <w:rPr>
          <w:rFonts w:ascii="Calibri" w:hAnsi="Calibri" w:cs="Calibri"/>
          <w:b/>
          <w:sz w:val="36"/>
          <w:szCs w:val="30"/>
        </w:rPr>
      </w:pPr>
      <w:r>
        <w:rPr>
          <w:rFonts w:ascii="Calibri" w:hAnsi="Calibri" w:cs="Calibri"/>
          <w:b/>
          <w:sz w:val="36"/>
          <w:szCs w:val="30"/>
        </w:rPr>
        <w:t>Nice to meet ya! So, you’re a</w:t>
      </w:r>
      <w:r w:rsidRPr="00920A98">
        <w:rPr>
          <w:rFonts w:ascii="Calibri" w:hAnsi="Calibri" w:cs="Calibri"/>
          <w:b/>
          <w:sz w:val="36"/>
          <w:szCs w:val="30"/>
        </w:rPr>
        <w:t xml:space="preserve"> </w:t>
      </w:r>
      <w:r w:rsidRPr="00920A98">
        <w:rPr>
          <w:rFonts w:ascii="Calibri" w:hAnsi="Calibri" w:cs="Calibri"/>
          <w:b/>
          <w:sz w:val="36"/>
          <w:szCs w:val="30"/>
          <w:u w:val="single"/>
        </w:rPr>
        <w:t>person</w:t>
      </w:r>
      <w:r w:rsidRPr="00920A98">
        <w:rPr>
          <w:rFonts w:ascii="Calibri" w:hAnsi="Calibri" w:cs="Calibri"/>
          <w:b/>
          <w:sz w:val="36"/>
          <w:szCs w:val="30"/>
        </w:rPr>
        <w:t xml:space="preserve"> who wants to do tasks</w:t>
      </w:r>
      <w:r>
        <w:rPr>
          <w:rFonts w:ascii="Calibri" w:hAnsi="Calibri" w:cs="Calibri"/>
          <w:b/>
          <w:sz w:val="36"/>
          <w:szCs w:val="30"/>
        </w:rPr>
        <w:t>, right</w:t>
      </w:r>
      <w:r w:rsidRPr="00920A98">
        <w:rPr>
          <w:rFonts w:ascii="Calibri" w:hAnsi="Calibri" w:cs="Calibri"/>
          <w:b/>
          <w:sz w:val="36"/>
          <w:szCs w:val="30"/>
        </w:rPr>
        <w:t xml:space="preserve">? </w:t>
      </w:r>
    </w:p>
    <w:p w:rsidR="000D3802" w:rsidRDefault="000D3802" w:rsidP="000D3802">
      <w:pPr>
        <w:shd w:val="clear" w:color="auto" w:fill="FFFFFF"/>
        <w:rPr>
          <w:rFonts w:ascii="Calibri" w:hAnsi="Calibri" w:cs="Calibri"/>
          <w:sz w:val="30"/>
          <w:szCs w:val="30"/>
        </w:rPr>
      </w:pPr>
    </w:p>
    <w:p w:rsidR="000D3802" w:rsidRPr="004F5A00" w:rsidRDefault="000D3802" w:rsidP="000D3802">
      <w:pPr>
        <w:pStyle w:val="ListParagraph"/>
        <w:numPr>
          <w:ilvl w:val="0"/>
          <w:numId w:val="12"/>
        </w:numPr>
        <w:shd w:val="clear" w:color="auto" w:fill="FFFFFF"/>
        <w:rPr>
          <w:rFonts w:ascii="Calibri" w:hAnsi="Calibri" w:cs="Calibri"/>
          <w:szCs w:val="30"/>
        </w:rPr>
      </w:pPr>
      <w:r w:rsidRPr="004F5A00">
        <w:rPr>
          <w:rFonts w:ascii="Calibri" w:hAnsi="Calibri" w:cs="Calibri"/>
          <w:szCs w:val="30"/>
        </w:rPr>
        <w:t xml:space="preserve">Yup, I’m an individual person. </w:t>
      </w:r>
    </w:p>
    <w:p w:rsidR="000D3802" w:rsidRPr="004F5A00" w:rsidRDefault="000D3802" w:rsidP="000D3802">
      <w:pPr>
        <w:pStyle w:val="ListParagraph"/>
        <w:shd w:val="clear" w:color="auto" w:fill="FFFFFF"/>
        <w:rPr>
          <w:rFonts w:ascii="Calibri" w:hAnsi="Calibri" w:cs="Calibri"/>
          <w:szCs w:val="30"/>
        </w:rPr>
      </w:pPr>
    </w:p>
    <w:p w:rsidR="000D3802" w:rsidRPr="00D03739" w:rsidRDefault="000D3802" w:rsidP="000D3802">
      <w:pPr>
        <w:pStyle w:val="ListParagraph"/>
        <w:numPr>
          <w:ilvl w:val="0"/>
          <w:numId w:val="12"/>
        </w:numPr>
        <w:pBdr>
          <w:bottom w:val="single" w:sz="12" w:space="1" w:color="auto"/>
        </w:pBdr>
        <w:shd w:val="clear" w:color="auto" w:fill="FFFFFF"/>
        <w:rPr>
          <w:rFonts w:ascii="Calibri" w:hAnsi="Calibri" w:cs="Calibri"/>
          <w:sz w:val="30"/>
          <w:szCs w:val="30"/>
        </w:rPr>
      </w:pPr>
      <w:del w:id="26" w:author="bradn" w:date="2014-04-19T09:13:00Z">
        <w:r w:rsidRPr="004F5A00" w:rsidDel="00B31EC6">
          <w:rPr>
            <w:rFonts w:ascii="Calibri" w:hAnsi="Calibri" w:cs="Calibri"/>
            <w:szCs w:val="30"/>
          </w:rPr>
          <w:delText>Well…kind of. I’m a small business o</w:delText>
        </w:r>
        <w:r w:rsidDel="00B31EC6">
          <w:rPr>
            <w:rFonts w:ascii="Calibri" w:hAnsi="Calibri" w:cs="Calibri"/>
            <w:szCs w:val="30"/>
          </w:rPr>
          <w:delText xml:space="preserve">wner with </w:delText>
        </w:r>
      </w:del>
      <w:del w:id="27" w:author="bradn" w:date="2014-04-19T09:04:00Z">
        <w:r w:rsidDel="00B31EC6">
          <w:rPr>
            <w:rFonts w:ascii="Calibri" w:hAnsi="Calibri" w:cs="Calibri"/>
            <w:szCs w:val="30"/>
          </w:rPr>
          <w:delText xml:space="preserve">more </w:delText>
        </w:r>
      </w:del>
      <w:del w:id="28" w:author="bradn" w:date="2014-04-19T09:12:00Z">
        <w:r w:rsidDel="00B31EC6">
          <w:rPr>
            <w:rFonts w:ascii="Calibri" w:hAnsi="Calibri" w:cs="Calibri"/>
            <w:szCs w:val="30"/>
          </w:rPr>
          <w:delText xml:space="preserve">than </w:delText>
        </w:r>
      </w:del>
      <w:del w:id="29" w:author="bradn" w:date="2014-04-19T09:13:00Z">
        <w:r w:rsidDel="00B31EC6">
          <w:rPr>
            <w:rFonts w:ascii="Calibri" w:hAnsi="Calibri" w:cs="Calibri"/>
            <w:szCs w:val="30"/>
          </w:rPr>
          <w:delText>1 employee.</w:delText>
        </w:r>
      </w:del>
      <w:r>
        <w:rPr>
          <w:rFonts w:ascii="Calibri" w:hAnsi="Calibri" w:cs="Calibri"/>
          <w:szCs w:val="30"/>
        </w:rPr>
        <w:br/>
      </w:r>
    </w:p>
    <w:p w:rsidR="000D3802" w:rsidRDefault="000D3802" w:rsidP="000D3802">
      <w:pPr>
        <w:shd w:val="clear" w:color="auto" w:fill="FFFFFF"/>
        <w:rPr>
          <w:rFonts w:ascii="Calibri" w:hAnsi="Calibri" w:cs="Calibri"/>
          <w:sz w:val="30"/>
          <w:szCs w:val="30"/>
        </w:rPr>
      </w:pPr>
    </w:p>
    <w:p w:rsidR="000D3802" w:rsidRDefault="000D3802" w:rsidP="000D3802">
      <w:pPr>
        <w:shd w:val="clear" w:color="auto" w:fill="FFFFFF"/>
        <w:rPr>
          <w:rFonts w:ascii="Calibri" w:hAnsi="Calibri" w:cs="Calibri"/>
          <w:sz w:val="30"/>
          <w:szCs w:val="30"/>
        </w:rPr>
      </w:pPr>
    </w:p>
    <w:p w:rsidR="000D3802" w:rsidRPr="00D03739" w:rsidRDefault="000D3802" w:rsidP="000D3802">
      <w:pPr>
        <w:shd w:val="clear" w:color="auto" w:fill="FFFFFF"/>
        <w:rPr>
          <w:rFonts w:ascii="Calibri" w:hAnsi="Calibri" w:cs="Calibri"/>
          <w:sz w:val="20"/>
          <w:szCs w:val="30"/>
        </w:rPr>
      </w:pPr>
      <w:commentRangeStart w:id="30"/>
      <w:r w:rsidRPr="00D03739">
        <w:rPr>
          <w:rFonts w:ascii="Calibri" w:hAnsi="Calibri" w:cs="Calibri"/>
          <w:sz w:val="20"/>
          <w:szCs w:val="30"/>
          <w:highlight w:val="yellow"/>
        </w:rPr>
        <w:t>After Clicking, “Yup, I’m an individual person</w:t>
      </w:r>
      <w:r>
        <w:rPr>
          <w:rFonts w:ascii="Calibri" w:hAnsi="Calibri" w:cs="Calibri"/>
          <w:sz w:val="20"/>
          <w:szCs w:val="30"/>
          <w:highlight w:val="yellow"/>
        </w:rPr>
        <w:t>.”</w:t>
      </w:r>
      <w:r w:rsidRPr="00D03739">
        <w:rPr>
          <w:rFonts w:ascii="Calibri" w:hAnsi="Calibri" w:cs="Calibri"/>
          <w:sz w:val="20"/>
          <w:szCs w:val="30"/>
        </w:rPr>
        <w:t xml:space="preserve"> </w:t>
      </w:r>
    </w:p>
    <w:p w:rsidR="000D3802" w:rsidRDefault="000D3802" w:rsidP="000D3802">
      <w:pPr>
        <w:shd w:val="clear" w:color="auto" w:fill="FFFFFF"/>
        <w:rPr>
          <w:rFonts w:ascii="Calibri" w:hAnsi="Calibri" w:cs="Calibri"/>
          <w:sz w:val="30"/>
          <w:szCs w:val="30"/>
        </w:rPr>
      </w:pPr>
    </w:p>
    <w:p w:rsidR="000D3802" w:rsidRPr="00CA6A67" w:rsidRDefault="000D3802" w:rsidP="000D3802">
      <w:pPr>
        <w:pStyle w:val="ListParagraph"/>
        <w:numPr>
          <w:ilvl w:val="0"/>
          <w:numId w:val="6"/>
        </w:numPr>
        <w:shd w:val="clear" w:color="auto" w:fill="FFFFFF"/>
        <w:rPr>
          <w:rFonts w:ascii="Calibri" w:hAnsi="Calibri" w:cs="Calibri"/>
          <w:sz w:val="32"/>
          <w:szCs w:val="30"/>
        </w:rPr>
      </w:pPr>
      <w:r>
        <w:rPr>
          <w:rFonts w:ascii="Calibri" w:hAnsi="Calibri" w:cs="Calibri"/>
          <w:sz w:val="32"/>
          <w:szCs w:val="30"/>
        </w:rPr>
        <w:t xml:space="preserve">Great! Now how about an EIN and COI? Do you have those? </w:t>
      </w:r>
    </w:p>
    <w:p w:rsidR="000D3802" w:rsidRPr="00CA6A67" w:rsidRDefault="000D3802" w:rsidP="000D3802">
      <w:pPr>
        <w:pStyle w:val="ListParagraph"/>
        <w:shd w:val="clear" w:color="auto" w:fill="FFFFFF"/>
        <w:rPr>
          <w:rFonts w:ascii="Calibri" w:hAnsi="Calibri" w:cs="Calibri"/>
          <w:sz w:val="32"/>
          <w:szCs w:val="30"/>
        </w:rPr>
      </w:pPr>
    </w:p>
    <w:p w:rsidR="000D3802" w:rsidRPr="004F5A00" w:rsidRDefault="000D3802" w:rsidP="000D3802">
      <w:pPr>
        <w:pStyle w:val="ListParagraph"/>
        <w:numPr>
          <w:ilvl w:val="0"/>
          <w:numId w:val="7"/>
        </w:numPr>
        <w:shd w:val="clear" w:color="auto" w:fill="FFFFFF"/>
        <w:rPr>
          <w:rFonts w:ascii="Calibri" w:hAnsi="Calibri" w:cs="Calibri"/>
          <w:szCs w:val="30"/>
        </w:rPr>
      </w:pPr>
      <w:r w:rsidRPr="004F5A00">
        <w:rPr>
          <w:rFonts w:ascii="Calibri" w:hAnsi="Calibri" w:cs="Calibri"/>
          <w:szCs w:val="30"/>
        </w:rPr>
        <w:t xml:space="preserve">Uhh…no? </w:t>
      </w:r>
    </w:p>
    <w:p w:rsidR="000D3802" w:rsidRPr="004F5A00" w:rsidRDefault="000D3802" w:rsidP="000D3802">
      <w:pPr>
        <w:pStyle w:val="ListParagraph"/>
        <w:shd w:val="clear" w:color="auto" w:fill="FFFFFF"/>
        <w:ind w:left="1080"/>
        <w:rPr>
          <w:rFonts w:ascii="Calibri" w:hAnsi="Calibri" w:cs="Calibri"/>
          <w:szCs w:val="30"/>
        </w:rPr>
      </w:pPr>
    </w:p>
    <w:p w:rsidR="000D3802" w:rsidRPr="000D3802" w:rsidRDefault="000D3802" w:rsidP="000D3802">
      <w:pPr>
        <w:pStyle w:val="ListParagraph"/>
        <w:numPr>
          <w:ilvl w:val="0"/>
          <w:numId w:val="7"/>
        </w:numPr>
        <w:shd w:val="clear" w:color="auto" w:fill="FFFFFF"/>
        <w:rPr>
          <w:rFonts w:ascii="Calibri" w:hAnsi="Calibri" w:cs="Calibri"/>
          <w:szCs w:val="30"/>
        </w:rPr>
      </w:pPr>
      <w:r w:rsidRPr="004F5A00">
        <w:rPr>
          <w:rFonts w:ascii="Calibri" w:hAnsi="Calibri" w:cs="Calibri"/>
          <w:szCs w:val="30"/>
        </w:rPr>
        <w:t xml:space="preserve">Yeah, I’ve got ‘em. </w:t>
      </w:r>
      <w:bookmarkStart w:id="31" w:name="_GoBack"/>
      <w:bookmarkEnd w:id="31"/>
      <w:commentRangeEnd w:id="30"/>
      <w:r w:rsidR="00B31EC6">
        <w:rPr>
          <w:rStyle w:val="CommentReference"/>
        </w:rPr>
        <w:commentReference w:id="30"/>
      </w:r>
    </w:p>
    <w:sectPr w:rsidR="000D3802" w:rsidRPr="000D3802" w:rsidSect="001D5722">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adn" w:date="2014-04-19T09:40:00Z" w:initials="b">
    <w:p w:rsidR="00737556" w:rsidRDefault="00737556">
      <w:pPr>
        <w:pStyle w:val="CommentText"/>
      </w:pPr>
      <w:r>
        <w:rPr>
          <w:rStyle w:val="CommentReference"/>
        </w:rPr>
        <w:annotationRef/>
      </w:r>
      <w:r>
        <w:t xml:space="preserve">A person who is here to do projects … or I am a person who is here to make money … or I am here to do work! Something like that. They don’t know what a tasker or a Doer is yet. </w:t>
      </w:r>
    </w:p>
  </w:comment>
  <w:comment w:id="1" w:author="bradn" w:date="2014-04-19T09:40:00Z" w:initials="b">
    <w:p w:rsidR="00737556" w:rsidRDefault="00737556">
      <w:pPr>
        <w:pStyle w:val="CommentText"/>
      </w:pPr>
      <w:r>
        <w:rPr>
          <w:rStyle w:val="CommentReference"/>
        </w:rPr>
        <w:annotationRef/>
      </w:r>
      <w:r>
        <w:t xml:space="preserve">I am a person who is here to get help with my projects … or something like that … they don’t know what taskers and posters are yet. </w:t>
      </w:r>
    </w:p>
  </w:comment>
  <w:comment w:id="2" w:author="bradn" w:date="2014-04-19T09:40:00Z" w:initials="b">
    <w:p w:rsidR="00737556" w:rsidRDefault="00737556">
      <w:pPr>
        <w:pStyle w:val="CommentText"/>
      </w:pPr>
      <w:r>
        <w:rPr>
          <w:rStyle w:val="CommentReference"/>
        </w:rPr>
        <w:annotationRef/>
      </w:r>
      <w:r>
        <w:t xml:space="preserve">Maybe a </w:t>
      </w:r>
      <w:proofErr w:type="spellStart"/>
      <w:r>
        <w:t>litte</w:t>
      </w:r>
      <w:proofErr w:type="spellEnd"/>
      <w:r>
        <w:t xml:space="preserve"> more detail at this stage? I am a company with employees? I am a business? </w:t>
      </w:r>
    </w:p>
    <w:p w:rsidR="00737556" w:rsidRDefault="00737556">
      <w:pPr>
        <w:pStyle w:val="CommentText"/>
      </w:pPr>
    </w:p>
    <w:p w:rsidR="00737556" w:rsidRDefault="00737556">
      <w:pPr>
        <w:pStyle w:val="CommentText"/>
      </w:pPr>
      <w:r>
        <w:t xml:space="preserve">Is there an easier way to get them right to the choice that fits them best? </w:t>
      </w:r>
    </w:p>
  </w:comment>
  <w:comment w:id="5" w:author="bradn" w:date="2014-04-19T09:40:00Z" w:initials="b">
    <w:p w:rsidR="00737556" w:rsidRDefault="00737556">
      <w:pPr>
        <w:pStyle w:val="CommentText"/>
      </w:pPr>
      <w:r>
        <w:rPr>
          <w:rStyle w:val="CommentReference"/>
        </w:rPr>
        <w:annotationRef/>
      </w:r>
      <w:r>
        <w:t>Maybe something like this?</w:t>
      </w:r>
    </w:p>
  </w:comment>
  <w:comment w:id="9" w:author="bradn" w:date="2014-04-19T09:40:00Z" w:initials="b">
    <w:p w:rsidR="00B31EC6" w:rsidRDefault="00B31EC6">
      <w:pPr>
        <w:pStyle w:val="CommentText"/>
      </w:pPr>
      <w:r>
        <w:rPr>
          <w:rStyle w:val="CommentReference"/>
        </w:rPr>
        <w:annotationRef/>
      </w:r>
      <w:r>
        <w:t xml:space="preserve">I’m not sure this is relevant. With they are a company or they are not. What is relevant is if they have COI and EIN. If they do, they sign up as a company. If they do not, they can’t a company account on our platform, </w:t>
      </w:r>
    </w:p>
    <w:p w:rsidR="00B31EC6" w:rsidRDefault="00B31EC6">
      <w:pPr>
        <w:pStyle w:val="CommentText"/>
      </w:pPr>
    </w:p>
    <w:p w:rsidR="00B31EC6" w:rsidRDefault="00B31EC6">
      <w:pPr>
        <w:pStyle w:val="CommentText"/>
      </w:pPr>
      <w:r>
        <w:t xml:space="preserve">If they say they are a company, it should </w:t>
      </w:r>
      <w:proofErr w:type="spellStart"/>
      <w:r>
        <w:t>got</w:t>
      </w:r>
      <w:proofErr w:type="spellEnd"/>
      <w:r>
        <w:t xml:space="preserve"> directly to their confirmation (the EIN and COI). Right? </w:t>
      </w:r>
    </w:p>
  </w:comment>
  <w:comment w:id="10" w:author="bradn" w:date="2014-04-19T09:40:00Z" w:initials="b">
    <w:p w:rsidR="00737556" w:rsidRDefault="00737556">
      <w:pPr>
        <w:pStyle w:val="CommentText"/>
      </w:pPr>
      <w:r>
        <w:rPr>
          <w:rStyle w:val="CommentReference"/>
        </w:rPr>
        <w:annotationRef/>
      </w:r>
      <w:r w:rsidR="00B31EC6">
        <w:t>May</w:t>
      </w:r>
      <w:r>
        <w:t>b</w:t>
      </w:r>
      <w:r w:rsidR="00B31EC6">
        <w:t>e</w:t>
      </w:r>
      <w:r>
        <w:t xml:space="preserve"> something like – if you don’t know, then you </w:t>
      </w:r>
      <w:r w:rsidRPr="00737556">
        <w:rPr>
          <w:i/>
        </w:rPr>
        <w:t>probably</w:t>
      </w:r>
      <w:r>
        <w:t xml:space="preserve"> don’t have these. Trust me, you’d know. </w:t>
      </w:r>
      <w:r>
        <w:sym w:font="Wingdings" w:char="F04A"/>
      </w:r>
      <w:r>
        <w:t xml:space="preserve"> Let’s get you signed up as a person right away. Click here</w:t>
      </w:r>
      <w:r>
        <w:sym w:font="Wingdings" w:char="F0E0"/>
      </w:r>
      <w:r>
        <w:t xml:space="preserve"> individual account</w:t>
      </w:r>
    </w:p>
    <w:p w:rsidR="00737556" w:rsidRDefault="00737556">
      <w:pPr>
        <w:pStyle w:val="CommentText"/>
      </w:pPr>
    </w:p>
    <w:p w:rsidR="00737556" w:rsidRDefault="00737556">
      <w:pPr>
        <w:pStyle w:val="CommentText"/>
      </w:pPr>
      <w:r>
        <w:t xml:space="preserve">Maybe like that? </w:t>
      </w:r>
    </w:p>
  </w:comment>
  <w:comment w:id="11" w:author="Callie Frisch" w:date="2014-04-19T09:40:00Z" w:initials="CF">
    <w:p w:rsidR="00D03739" w:rsidRDefault="00D03739">
      <w:pPr>
        <w:pStyle w:val="CommentText"/>
        <w:rPr>
          <w:rFonts w:ascii="Calibri" w:hAnsi="Calibri" w:cs="Arial"/>
          <w:color w:val="222222"/>
          <w:sz w:val="28"/>
          <w:szCs w:val="22"/>
        </w:rPr>
      </w:pPr>
      <w:r>
        <w:rPr>
          <w:rStyle w:val="CommentReference"/>
        </w:rPr>
        <w:annotationRef/>
      </w:r>
      <w:r>
        <w:rPr>
          <w:rFonts w:ascii="Calibri" w:hAnsi="Calibri" w:cs="Arial"/>
          <w:color w:val="222222"/>
          <w:sz w:val="28"/>
          <w:szCs w:val="22"/>
        </w:rPr>
        <w:t xml:space="preserve">Should something like this be included? </w:t>
      </w:r>
    </w:p>
    <w:p w:rsidR="00D03739" w:rsidRDefault="00D03739">
      <w:pPr>
        <w:pStyle w:val="CommentText"/>
        <w:rPr>
          <w:rFonts w:ascii="Calibri" w:hAnsi="Calibri" w:cs="Arial"/>
          <w:color w:val="222222"/>
          <w:sz w:val="28"/>
          <w:szCs w:val="22"/>
        </w:rPr>
      </w:pPr>
    </w:p>
    <w:p w:rsidR="00D03739" w:rsidRDefault="00D03739">
      <w:pPr>
        <w:pStyle w:val="CommentText"/>
      </w:pPr>
      <w:r>
        <w:rPr>
          <w:rFonts w:ascii="Calibri" w:hAnsi="Calibri" w:cs="Arial"/>
          <w:color w:val="222222"/>
          <w:sz w:val="28"/>
          <w:szCs w:val="22"/>
        </w:rPr>
        <w:t>Our Customer Service Team will verify your Certificate of Insurance and then you’ll be good to go!</w:t>
      </w:r>
    </w:p>
  </w:comment>
  <w:comment w:id="12" w:author="bradn" w:date="2014-04-19T09:40:00Z" w:initials="b">
    <w:p w:rsidR="00737556" w:rsidRDefault="00737556">
      <w:pPr>
        <w:pStyle w:val="CommentText"/>
      </w:pPr>
      <w:r>
        <w:rPr>
          <w:rStyle w:val="CommentReference"/>
        </w:rPr>
        <w:annotationRef/>
      </w:r>
      <w:r>
        <w:t xml:space="preserve">I like the way you have it in your comment. Now that we know we are dealing with a business, we can get, well, right down to business. Enter EIN, Upload Certificate of Insurance, and then tell them that our Customer Service Team will verify and they will get notification. Then they can get started. </w:t>
      </w:r>
    </w:p>
  </w:comment>
  <w:comment w:id="13" w:author="bradn" w:date="2014-04-19T09:40:00Z" w:initials="b">
    <w:p w:rsidR="00B31EC6" w:rsidRDefault="00B31EC6">
      <w:pPr>
        <w:pStyle w:val="CommentText"/>
      </w:pPr>
      <w:r>
        <w:rPr>
          <w:rStyle w:val="CommentReference"/>
        </w:rPr>
        <w:annotationRef/>
      </w:r>
      <w:r>
        <w:t xml:space="preserve">Maybe: We’re ready to get to work … or get started working … or get busy? </w:t>
      </w:r>
    </w:p>
  </w:comment>
  <w:comment w:id="19" w:author="bradn" w:date="2014-04-19T09:40:00Z" w:initials="b">
    <w:p w:rsidR="00B31EC6" w:rsidRDefault="00B31EC6">
      <w:pPr>
        <w:pStyle w:val="CommentText"/>
      </w:pPr>
      <w:r>
        <w:rPr>
          <w:rStyle w:val="CommentReference"/>
        </w:rPr>
        <w:annotationRef/>
      </w:r>
      <w:r>
        <w:t>Maybe: We’ve got projects that need help right now</w:t>
      </w:r>
      <w:proofErr w:type="gramStart"/>
      <w:r>
        <w:t xml:space="preserve">! </w:t>
      </w:r>
      <w:proofErr w:type="gramEnd"/>
      <w:r>
        <w:t xml:space="preserve">… </w:t>
      </w:r>
      <w:proofErr w:type="gramStart"/>
      <w:r>
        <w:t>or</w:t>
      </w:r>
      <w:proofErr w:type="gramEnd"/>
      <w:r>
        <w:t xml:space="preserve"> we’re ready for Doers to help us out! … </w:t>
      </w:r>
      <w:proofErr w:type="gramStart"/>
      <w:r>
        <w:t>or</w:t>
      </w:r>
      <w:proofErr w:type="gramEnd"/>
      <w:r>
        <w:t xml:space="preserve"> yep, let’s get started… </w:t>
      </w:r>
    </w:p>
  </w:comment>
  <w:comment w:id="23" w:author="Callie Frisch" w:date="2014-04-19T09:40:00Z" w:initials="CF">
    <w:p w:rsidR="000D3802" w:rsidRDefault="000D3802">
      <w:pPr>
        <w:pStyle w:val="CommentText"/>
      </w:pPr>
      <w:r>
        <w:rPr>
          <w:rStyle w:val="CommentReference"/>
        </w:rPr>
        <w:annotationRef/>
      </w:r>
      <w:r>
        <w:t xml:space="preserve">I included this in case you want to have these questions as a buffer just to make sure that people end up where they need to go. </w:t>
      </w:r>
    </w:p>
  </w:comment>
  <w:comment w:id="24" w:author="bradn" w:date="2014-04-19T09:40:00Z" w:initials="b">
    <w:p w:rsidR="00B31EC6" w:rsidRDefault="00B31EC6">
      <w:pPr>
        <w:pStyle w:val="CommentText"/>
      </w:pPr>
      <w:r>
        <w:rPr>
          <w:rStyle w:val="CommentReference"/>
        </w:rPr>
        <w:annotationRef/>
      </w:r>
      <w:r>
        <w:t xml:space="preserve">I don’t think we will need that in this version. </w:t>
      </w:r>
    </w:p>
  </w:comment>
  <w:comment w:id="30" w:author="bradn" w:date="2014-04-19T09:40:00Z" w:initials="b">
    <w:p w:rsidR="00B31EC6" w:rsidRDefault="00B31EC6">
      <w:pPr>
        <w:pStyle w:val="CommentText"/>
      </w:pPr>
      <w:r>
        <w:rPr>
          <w:rStyle w:val="CommentReference"/>
        </w:rPr>
        <w:annotationRef/>
      </w:r>
      <w:r>
        <w:t xml:space="preserve">A user who has identified themselves </w:t>
      </w:r>
      <w:r w:rsidR="00DD1C60">
        <w:t xml:space="preserve">as an individual would never have these and would be confused by the question. Once they identify themselves as an individual, should just go directly to account creation without more qualification.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139" w:rsidRDefault="00962139" w:rsidP="00E5097F">
      <w:r>
        <w:separator/>
      </w:r>
    </w:p>
  </w:endnote>
  <w:endnote w:type="continuationSeparator" w:id="0">
    <w:p w:rsidR="00962139" w:rsidRDefault="00962139" w:rsidP="00E5097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139" w:rsidRDefault="00962139" w:rsidP="00E5097F">
      <w:r>
        <w:separator/>
      </w:r>
    </w:p>
  </w:footnote>
  <w:footnote w:type="continuationSeparator" w:id="0">
    <w:p w:rsidR="00962139" w:rsidRDefault="00962139" w:rsidP="00E50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385"/>
    <w:multiLevelType w:val="hybridMultilevel"/>
    <w:tmpl w:val="7D80FA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5BF0"/>
    <w:multiLevelType w:val="hybridMultilevel"/>
    <w:tmpl w:val="AFA82E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DA3D1E"/>
    <w:multiLevelType w:val="hybridMultilevel"/>
    <w:tmpl w:val="C43CB818"/>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EDE5C48"/>
    <w:multiLevelType w:val="hybridMultilevel"/>
    <w:tmpl w:val="D88E833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A21BB"/>
    <w:multiLevelType w:val="hybridMultilevel"/>
    <w:tmpl w:val="7A9E9CE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CF11B6"/>
    <w:multiLevelType w:val="hybridMultilevel"/>
    <w:tmpl w:val="4DDA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BCD"/>
    <w:multiLevelType w:val="hybridMultilevel"/>
    <w:tmpl w:val="6D6404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8C165D"/>
    <w:multiLevelType w:val="hybridMultilevel"/>
    <w:tmpl w:val="C6ECDA9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424D3A"/>
    <w:multiLevelType w:val="hybridMultilevel"/>
    <w:tmpl w:val="AE5C890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F0591E"/>
    <w:multiLevelType w:val="hybridMultilevel"/>
    <w:tmpl w:val="386CF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05EB0"/>
    <w:multiLevelType w:val="hybridMultilevel"/>
    <w:tmpl w:val="BA68A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78233E"/>
    <w:multiLevelType w:val="hybridMultilevel"/>
    <w:tmpl w:val="87C40C9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22F37"/>
    <w:multiLevelType w:val="hybridMultilevel"/>
    <w:tmpl w:val="12B8620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1"/>
  </w:num>
  <w:num w:numId="5">
    <w:abstractNumId w:val="1"/>
  </w:num>
  <w:num w:numId="6">
    <w:abstractNumId w:val="9"/>
  </w:num>
  <w:num w:numId="7">
    <w:abstractNumId w:val="4"/>
  </w:num>
  <w:num w:numId="8">
    <w:abstractNumId w:val="12"/>
  </w:num>
  <w:num w:numId="9">
    <w:abstractNumId w:val="0"/>
  </w:num>
  <w:num w:numId="10">
    <w:abstractNumId w:val="8"/>
  </w:num>
  <w:num w:numId="11">
    <w:abstractNumId w:val="3"/>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EA1E47"/>
    <w:rsid w:val="000C0639"/>
    <w:rsid w:val="000D3802"/>
    <w:rsid w:val="0016484B"/>
    <w:rsid w:val="001D5722"/>
    <w:rsid w:val="00276200"/>
    <w:rsid w:val="00402082"/>
    <w:rsid w:val="004F5A00"/>
    <w:rsid w:val="005E0F02"/>
    <w:rsid w:val="00737556"/>
    <w:rsid w:val="00920A98"/>
    <w:rsid w:val="00962139"/>
    <w:rsid w:val="009B1D3A"/>
    <w:rsid w:val="00A45F7B"/>
    <w:rsid w:val="00B31EC6"/>
    <w:rsid w:val="00C13251"/>
    <w:rsid w:val="00CA6A67"/>
    <w:rsid w:val="00D03739"/>
    <w:rsid w:val="00D778CB"/>
    <w:rsid w:val="00DD1C60"/>
    <w:rsid w:val="00E5097F"/>
    <w:rsid w:val="00E80917"/>
    <w:rsid w:val="00E96BB8"/>
    <w:rsid w:val="00EA1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3A"/>
  </w:style>
  <w:style w:type="paragraph" w:styleId="Heading1">
    <w:name w:val="heading 1"/>
    <w:basedOn w:val="Normal"/>
    <w:next w:val="Normal"/>
    <w:link w:val="Heading1Char"/>
    <w:uiPriority w:val="9"/>
    <w:qFormat/>
    <w:rsid w:val="00CA6A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97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E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A1E47"/>
  </w:style>
  <w:style w:type="character" w:styleId="CommentReference">
    <w:name w:val="annotation reference"/>
    <w:basedOn w:val="DefaultParagraphFont"/>
    <w:uiPriority w:val="99"/>
    <w:semiHidden/>
    <w:unhideWhenUsed/>
    <w:rsid w:val="00CA6A67"/>
    <w:rPr>
      <w:sz w:val="18"/>
      <w:szCs w:val="18"/>
    </w:rPr>
  </w:style>
  <w:style w:type="paragraph" w:styleId="CommentText">
    <w:name w:val="annotation text"/>
    <w:basedOn w:val="Normal"/>
    <w:link w:val="CommentTextChar"/>
    <w:uiPriority w:val="99"/>
    <w:semiHidden/>
    <w:unhideWhenUsed/>
    <w:rsid w:val="00CA6A67"/>
  </w:style>
  <w:style w:type="character" w:customStyle="1" w:styleId="CommentTextChar">
    <w:name w:val="Comment Text Char"/>
    <w:basedOn w:val="DefaultParagraphFont"/>
    <w:link w:val="CommentText"/>
    <w:uiPriority w:val="99"/>
    <w:semiHidden/>
    <w:rsid w:val="00CA6A67"/>
  </w:style>
  <w:style w:type="paragraph" w:styleId="CommentSubject">
    <w:name w:val="annotation subject"/>
    <w:basedOn w:val="CommentText"/>
    <w:next w:val="CommentText"/>
    <w:link w:val="CommentSubjectChar"/>
    <w:uiPriority w:val="99"/>
    <w:semiHidden/>
    <w:unhideWhenUsed/>
    <w:rsid w:val="00CA6A67"/>
    <w:rPr>
      <w:b/>
      <w:bCs/>
      <w:sz w:val="20"/>
      <w:szCs w:val="20"/>
    </w:rPr>
  </w:style>
  <w:style w:type="character" w:customStyle="1" w:styleId="CommentSubjectChar">
    <w:name w:val="Comment Subject Char"/>
    <w:basedOn w:val="CommentTextChar"/>
    <w:link w:val="CommentSubject"/>
    <w:uiPriority w:val="99"/>
    <w:semiHidden/>
    <w:rsid w:val="00CA6A67"/>
    <w:rPr>
      <w:b/>
      <w:bCs/>
      <w:sz w:val="20"/>
      <w:szCs w:val="20"/>
    </w:rPr>
  </w:style>
  <w:style w:type="paragraph" w:styleId="BalloonText">
    <w:name w:val="Balloon Text"/>
    <w:basedOn w:val="Normal"/>
    <w:link w:val="BalloonTextChar"/>
    <w:uiPriority w:val="99"/>
    <w:semiHidden/>
    <w:unhideWhenUsed/>
    <w:rsid w:val="00CA6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A67"/>
    <w:rPr>
      <w:rFonts w:ascii="Lucida Grande" w:hAnsi="Lucida Grande" w:cs="Lucida Grande"/>
      <w:sz w:val="18"/>
      <w:szCs w:val="18"/>
    </w:rPr>
  </w:style>
  <w:style w:type="paragraph" w:styleId="ListParagraph">
    <w:name w:val="List Paragraph"/>
    <w:basedOn w:val="Normal"/>
    <w:uiPriority w:val="34"/>
    <w:qFormat/>
    <w:rsid w:val="00CA6A67"/>
    <w:pPr>
      <w:ind w:left="720"/>
      <w:contextualSpacing/>
    </w:pPr>
  </w:style>
  <w:style w:type="character" w:customStyle="1" w:styleId="Heading1Char">
    <w:name w:val="Heading 1 Char"/>
    <w:basedOn w:val="DefaultParagraphFont"/>
    <w:link w:val="Heading1"/>
    <w:uiPriority w:val="9"/>
    <w:rsid w:val="00CA6A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97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5097F"/>
    <w:pPr>
      <w:tabs>
        <w:tab w:val="center" w:pos="4320"/>
        <w:tab w:val="right" w:pos="8640"/>
      </w:tabs>
    </w:pPr>
  </w:style>
  <w:style w:type="character" w:customStyle="1" w:styleId="HeaderChar">
    <w:name w:val="Header Char"/>
    <w:basedOn w:val="DefaultParagraphFont"/>
    <w:link w:val="Header"/>
    <w:uiPriority w:val="99"/>
    <w:rsid w:val="00E5097F"/>
  </w:style>
  <w:style w:type="paragraph" w:styleId="Footer">
    <w:name w:val="footer"/>
    <w:basedOn w:val="Normal"/>
    <w:link w:val="FooterChar"/>
    <w:uiPriority w:val="99"/>
    <w:unhideWhenUsed/>
    <w:rsid w:val="00E5097F"/>
    <w:pPr>
      <w:tabs>
        <w:tab w:val="center" w:pos="4320"/>
        <w:tab w:val="right" w:pos="8640"/>
      </w:tabs>
    </w:pPr>
  </w:style>
  <w:style w:type="character" w:customStyle="1" w:styleId="FooterChar">
    <w:name w:val="Footer Char"/>
    <w:basedOn w:val="DefaultParagraphFont"/>
    <w:link w:val="Footer"/>
    <w:uiPriority w:val="99"/>
    <w:rsid w:val="00E5097F"/>
  </w:style>
  <w:style w:type="paragraph" w:styleId="Title">
    <w:name w:val="Title"/>
    <w:basedOn w:val="Normal"/>
    <w:next w:val="Normal"/>
    <w:link w:val="TitleChar"/>
    <w:uiPriority w:val="10"/>
    <w:qFormat/>
    <w:rsid w:val="002762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20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A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97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E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A1E47"/>
  </w:style>
  <w:style w:type="character" w:styleId="CommentReference">
    <w:name w:val="annotation reference"/>
    <w:basedOn w:val="DefaultParagraphFont"/>
    <w:uiPriority w:val="99"/>
    <w:semiHidden/>
    <w:unhideWhenUsed/>
    <w:rsid w:val="00CA6A67"/>
    <w:rPr>
      <w:sz w:val="18"/>
      <w:szCs w:val="18"/>
    </w:rPr>
  </w:style>
  <w:style w:type="paragraph" w:styleId="CommentText">
    <w:name w:val="annotation text"/>
    <w:basedOn w:val="Normal"/>
    <w:link w:val="CommentTextChar"/>
    <w:uiPriority w:val="99"/>
    <w:semiHidden/>
    <w:unhideWhenUsed/>
    <w:rsid w:val="00CA6A67"/>
  </w:style>
  <w:style w:type="character" w:customStyle="1" w:styleId="CommentTextChar">
    <w:name w:val="Comment Text Char"/>
    <w:basedOn w:val="DefaultParagraphFont"/>
    <w:link w:val="CommentText"/>
    <w:uiPriority w:val="99"/>
    <w:semiHidden/>
    <w:rsid w:val="00CA6A67"/>
  </w:style>
  <w:style w:type="paragraph" w:styleId="CommentSubject">
    <w:name w:val="annotation subject"/>
    <w:basedOn w:val="CommentText"/>
    <w:next w:val="CommentText"/>
    <w:link w:val="CommentSubjectChar"/>
    <w:uiPriority w:val="99"/>
    <w:semiHidden/>
    <w:unhideWhenUsed/>
    <w:rsid w:val="00CA6A67"/>
    <w:rPr>
      <w:b/>
      <w:bCs/>
      <w:sz w:val="20"/>
      <w:szCs w:val="20"/>
    </w:rPr>
  </w:style>
  <w:style w:type="character" w:customStyle="1" w:styleId="CommentSubjectChar">
    <w:name w:val="Comment Subject Char"/>
    <w:basedOn w:val="CommentTextChar"/>
    <w:link w:val="CommentSubject"/>
    <w:uiPriority w:val="99"/>
    <w:semiHidden/>
    <w:rsid w:val="00CA6A67"/>
    <w:rPr>
      <w:b/>
      <w:bCs/>
      <w:sz w:val="20"/>
      <w:szCs w:val="20"/>
    </w:rPr>
  </w:style>
  <w:style w:type="paragraph" w:styleId="BalloonText">
    <w:name w:val="Balloon Text"/>
    <w:basedOn w:val="Normal"/>
    <w:link w:val="BalloonTextChar"/>
    <w:uiPriority w:val="99"/>
    <w:semiHidden/>
    <w:unhideWhenUsed/>
    <w:rsid w:val="00CA6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A67"/>
    <w:rPr>
      <w:rFonts w:ascii="Lucida Grande" w:hAnsi="Lucida Grande" w:cs="Lucida Grande"/>
      <w:sz w:val="18"/>
      <w:szCs w:val="18"/>
    </w:rPr>
  </w:style>
  <w:style w:type="paragraph" w:styleId="ListParagraph">
    <w:name w:val="List Paragraph"/>
    <w:basedOn w:val="Normal"/>
    <w:uiPriority w:val="34"/>
    <w:qFormat/>
    <w:rsid w:val="00CA6A67"/>
    <w:pPr>
      <w:ind w:left="720"/>
      <w:contextualSpacing/>
    </w:pPr>
  </w:style>
  <w:style w:type="character" w:customStyle="1" w:styleId="Heading1Char">
    <w:name w:val="Heading 1 Char"/>
    <w:basedOn w:val="DefaultParagraphFont"/>
    <w:link w:val="Heading1"/>
    <w:uiPriority w:val="9"/>
    <w:rsid w:val="00CA6A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097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5097F"/>
    <w:pPr>
      <w:tabs>
        <w:tab w:val="center" w:pos="4320"/>
        <w:tab w:val="right" w:pos="8640"/>
      </w:tabs>
    </w:pPr>
  </w:style>
  <w:style w:type="character" w:customStyle="1" w:styleId="HeaderChar">
    <w:name w:val="Header Char"/>
    <w:basedOn w:val="DefaultParagraphFont"/>
    <w:link w:val="Header"/>
    <w:uiPriority w:val="99"/>
    <w:rsid w:val="00E5097F"/>
  </w:style>
  <w:style w:type="paragraph" w:styleId="Footer">
    <w:name w:val="footer"/>
    <w:basedOn w:val="Normal"/>
    <w:link w:val="FooterChar"/>
    <w:uiPriority w:val="99"/>
    <w:unhideWhenUsed/>
    <w:rsid w:val="00E5097F"/>
    <w:pPr>
      <w:tabs>
        <w:tab w:val="center" w:pos="4320"/>
        <w:tab w:val="right" w:pos="8640"/>
      </w:tabs>
    </w:pPr>
  </w:style>
  <w:style w:type="character" w:customStyle="1" w:styleId="FooterChar">
    <w:name w:val="Footer Char"/>
    <w:basedOn w:val="DefaultParagraphFont"/>
    <w:link w:val="Footer"/>
    <w:uiPriority w:val="99"/>
    <w:rsid w:val="00E5097F"/>
  </w:style>
  <w:style w:type="paragraph" w:styleId="Title">
    <w:name w:val="Title"/>
    <w:basedOn w:val="Normal"/>
    <w:next w:val="Normal"/>
    <w:link w:val="TitleChar"/>
    <w:uiPriority w:val="10"/>
    <w:qFormat/>
    <w:rsid w:val="002762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20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87202608">
      <w:bodyDiv w:val="1"/>
      <w:marLeft w:val="0"/>
      <w:marRight w:val="0"/>
      <w:marTop w:val="0"/>
      <w:marBottom w:val="0"/>
      <w:divBdr>
        <w:top w:val="none" w:sz="0" w:space="0" w:color="auto"/>
        <w:left w:val="none" w:sz="0" w:space="0" w:color="auto"/>
        <w:bottom w:val="none" w:sz="0" w:space="0" w:color="auto"/>
        <w:right w:val="none" w:sz="0" w:space="0" w:color="auto"/>
      </w:divBdr>
    </w:div>
    <w:div w:id="405611556">
      <w:bodyDiv w:val="1"/>
      <w:marLeft w:val="0"/>
      <w:marRight w:val="0"/>
      <w:marTop w:val="0"/>
      <w:marBottom w:val="0"/>
      <w:divBdr>
        <w:top w:val="none" w:sz="0" w:space="0" w:color="auto"/>
        <w:left w:val="none" w:sz="0" w:space="0" w:color="auto"/>
        <w:bottom w:val="none" w:sz="0" w:space="0" w:color="auto"/>
        <w:right w:val="none" w:sz="0" w:space="0" w:color="auto"/>
      </w:divBdr>
    </w:div>
    <w:div w:id="529344571">
      <w:bodyDiv w:val="1"/>
      <w:marLeft w:val="0"/>
      <w:marRight w:val="0"/>
      <w:marTop w:val="0"/>
      <w:marBottom w:val="0"/>
      <w:divBdr>
        <w:top w:val="none" w:sz="0" w:space="0" w:color="auto"/>
        <w:left w:val="none" w:sz="0" w:space="0" w:color="auto"/>
        <w:bottom w:val="none" w:sz="0" w:space="0" w:color="auto"/>
        <w:right w:val="none" w:sz="0" w:space="0" w:color="auto"/>
      </w:divBdr>
    </w:div>
    <w:div w:id="642852106">
      <w:bodyDiv w:val="1"/>
      <w:marLeft w:val="0"/>
      <w:marRight w:val="0"/>
      <w:marTop w:val="0"/>
      <w:marBottom w:val="0"/>
      <w:divBdr>
        <w:top w:val="none" w:sz="0" w:space="0" w:color="auto"/>
        <w:left w:val="none" w:sz="0" w:space="0" w:color="auto"/>
        <w:bottom w:val="none" w:sz="0" w:space="0" w:color="auto"/>
        <w:right w:val="none" w:sz="0" w:space="0" w:color="auto"/>
      </w:divBdr>
    </w:div>
    <w:div w:id="738526180">
      <w:bodyDiv w:val="1"/>
      <w:marLeft w:val="0"/>
      <w:marRight w:val="0"/>
      <w:marTop w:val="0"/>
      <w:marBottom w:val="0"/>
      <w:divBdr>
        <w:top w:val="none" w:sz="0" w:space="0" w:color="auto"/>
        <w:left w:val="none" w:sz="0" w:space="0" w:color="auto"/>
        <w:bottom w:val="none" w:sz="0" w:space="0" w:color="auto"/>
        <w:right w:val="none" w:sz="0" w:space="0" w:color="auto"/>
      </w:divBdr>
      <w:divsChild>
        <w:div w:id="1197961498">
          <w:marLeft w:val="0"/>
          <w:marRight w:val="0"/>
          <w:marTop w:val="0"/>
          <w:marBottom w:val="0"/>
          <w:divBdr>
            <w:top w:val="none" w:sz="0" w:space="0" w:color="auto"/>
            <w:left w:val="none" w:sz="0" w:space="0" w:color="auto"/>
            <w:bottom w:val="none" w:sz="0" w:space="0" w:color="auto"/>
            <w:right w:val="none" w:sz="0" w:space="0" w:color="auto"/>
          </w:divBdr>
        </w:div>
      </w:divsChild>
    </w:div>
    <w:div w:id="869421051">
      <w:bodyDiv w:val="1"/>
      <w:marLeft w:val="0"/>
      <w:marRight w:val="0"/>
      <w:marTop w:val="0"/>
      <w:marBottom w:val="0"/>
      <w:divBdr>
        <w:top w:val="none" w:sz="0" w:space="0" w:color="auto"/>
        <w:left w:val="none" w:sz="0" w:space="0" w:color="auto"/>
        <w:bottom w:val="none" w:sz="0" w:space="0" w:color="auto"/>
        <w:right w:val="none" w:sz="0" w:space="0" w:color="auto"/>
      </w:divBdr>
    </w:div>
    <w:div w:id="1066758607">
      <w:bodyDiv w:val="1"/>
      <w:marLeft w:val="0"/>
      <w:marRight w:val="0"/>
      <w:marTop w:val="0"/>
      <w:marBottom w:val="0"/>
      <w:divBdr>
        <w:top w:val="none" w:sz="0" w:space="0" w:color="auto"/>
        <w:left w:val="none" w:sz="0" w:space="0" w:color="auto"/>
        <w:bottom w:val="none" w:sz="0" w:space="0" w:color="auto"/>
        <w:right w:val="none" w:sz="0" w:space="0" w:color="auto"/>
      </w:divBdr>
    </w:div>
    <w:div w:id="1352074318">
      <w:bodyDiv w:val="1"/>
      <w:marLeft w:val="0"/>
      <w:marRight w:val="0"/>
      <w:marTop w:val="0"/>
      <w:marBottom w:val="0"/>
      <w:divBdr>
        <w:top w:val="none" w:sz="0" w:space="0" w:color="auto"/>
        <w:left w:val="none" w:sz="0" w:space="0" w:color="auto"/>
        <w:bottom w:val="none" w:sz="0" w:space="0" w:color="auto"/>
        <w:right w:val="none" w:sz="0" w:space="0" w:color="auto"/>
      </w:divBdr>
    </w:div>
    <w:div w:id="1697729828">
      <w:bodyDiv w:val="1"/>
      <w:marLeft w:val="0"/>
      <w:marRight w:val="0"/>
      <w:marTop w:val="0"/>
      <w:marBottom w:val="0"/>
      <w:divBdr>
        <w:top w:val="none" w:sz="0" w:space="0" w:color="auto"/>
        <w:left w:val="none" w:sz="0" w:space="0" w:color="auto"/>
        <w:bottom w:val="none" w:sz="0" w:space="0" w:color="auto"/>
        <w:right w:val="none" w:sz="0" w:space="0" w:color="auto"/>
      </w:divBdr>
      <w:divsChild>
        <w:div w:id="1294210744">
          <w:marLeft w:val="0"/>
          <w:marRight w:val="0"/>
          <w:marTop w:val="0"/>
          <w:marBottom w:val="0"/>
          <w:divBdr>
            <w:top w:val="none" w:sz="0" w:space="0" w:color="auto"/>
            <w:left w:val="none" w:sz="0" w:space="0" w:color="auto"/>
            <w:bottom w:val="none" w:sz="0" w:space="0" w:color="auto"/>
            <w:right w:val="none" w:sz="0" w:space="0" w:color="auto"/>
          </w:divBdr>
        </w:div>
        <w:div w:id="488324560">
          <w:marLeft w:val="0"/>
          <w:marRight w:val="0"/>
          <w:marTop w:val="0"/>
          <w:marBottom w:val="0"/>
          <w:divBdr>
            <w:top w:val="none" w:sz="0" w:space="0" w:color="auto"/>
            <w:left w:val="none" w:sz="0" w:space="0" w:color="auto"/>
            <w:bottom w:val="none" w:sz="0" w:space="0" w:color="auto"/>
            <w:right w:val="none" w:sz="0" w:space="0" w:color="auto"/>
          </w:divBdr>
        </w:div>
      </w:divsChild>
    </w:div>
    <w:div w:id="1892186983">
      <w:bodyDiv w:val="1"/>
      <w:marLeft w:val="0"/>
      <w:marRight w:val="0"/>
      <w:marTop w:val="0"/>
      <w:marBottom w:val="0"/>
      <w:divBdr>
        <w:top w:val="none" w:sz="0" w:space="0" w:color="auto"/>
        <w:left w:val="none" w:sz="0" w:space="0" w:color="auto"/>
        <w:bottom w:val="none" w:sz="0" w:space="0" w:color="auto"/>
        <w:right w:val="none" w:sz="0" w:space="0" w:color="auto"/>
      </w:divBdr>
    </w:div>
    <w:div w:id="2096197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61808-2A68-4B31-9743-9210FFFD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5.11 Tactical</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 Frisch</dc:creator>
  <cp:lastModifiedBy>bradn</cp:lastModifiedBy>
  <cp:revision>2</cp:revision>
  <dcterms:created xsi:type="dcterms:W3CDTF">2014-04-19T13:40:00Z</dcterms:created>
  <dcterms:modified xsi:type="dcterms:W3CDTF">2014-04-19T13:40:00Z</dcterms:modified>
</cp:coreProperties>
</file>